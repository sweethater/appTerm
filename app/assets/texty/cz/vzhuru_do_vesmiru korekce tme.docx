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4FF" w:rsidRPr="00561B48" w:rsidRDefault="00D22EEB">
      <w:pPr>
        <w:rPr>
          <w:b/>
        </w:rPr>
      </w:pPr>
      <w:r w:rsidRPr="00561B48">
        <w:rPr>
          <w:b/>
        </w:rPr>
        <w:t>Mise: Vzhůru do vesmíru</w:t>
      </w:r>
    </w:p>
    <w:p w:rsidR="00482602" w:rsidRDefault="00E148E8">
      <w:proofErr w:type="spellStart"/>
      <w:r w:rsidRPr="00E148E8">
        <w:rPr>
          <w:b/>
        </w:rPr>
        <w:t>Info</w:t>
      </w:r>
      <w:proofErr w:type="spellEnd"/>
      <w:r w:rsidRPr="00E148E8">
        <w:rPr>
          <w:b/>
        </w:rPr>
        <w:t xml:space="preserve"> blok:</w:t>
      </w:r>
      <w:r>
        <w:t xml:space="preserve"> </w:t>
      </w:r>
      <w:r w:rsidR="00482602">
        <w:t xml:space="preserve">Jsi </w:t>
      </w:r>
      <w:r w:rsidR="00561B48">
        <w:t xml:space="preserve">již </w:t>
      </w:r>
      <w:r w:rsidR="00482602">
        <w:t xml:space="preserve">pokročilým astronautem, který prošel základními misemi. V této misi načerpáš znalosti a dovednosti, které budeš potřebovat, </w:t>
      </w:r>
      <w:r w:rsidR="00561B48">
        <w:t xml:space="preserve">aby </w:t>
      </w:r>
      <w:r w:rsidR="00EF34C9">
        <w:t>ses</w:t>
      </w:r>
      <w:r w:rsidR="00482602">
        <w:t xml:space="preserve"> mohl vydat do vzdálenějšího</w:t>
      </w:r>
      <w:r w:rsidR="00561B48">
        <w:t>, tajemného</w:t>
      </w:r>
      <w:r w:rsidR="002445BB">
        <w:t>,</w:t>
      </w:r>
      <w:r w:rsidR="00482602">
        <w:t xml:space="preserve"> vesmíru. </w:t>
      </w:r>
    </w:p>
    <w:p w:rsidR="00B7274A" w:rsidRDefault="00D22EEB">
      <w:r w:rsidRPr="00463765">
        <w:rPr>
          <w:b/>
        </w:rPr>
        <w:t>1. Řez Sluncem</w:t>
      </w:r>
    </w:p>
    <w:p w:rsidR="00B7274A" w:rsidRDefault="00B7274A">
      <w:r w:rsidRPr="007A3F54">
        <w:rPr>
          <w:b/>
        </w:rPr>
        <w:t>Blok zadání úkolu</w:t>
      </w:r>
      <w:r>
        <w:rPr>
          <w:b/>
        </w:rPr>
        <w:t xml:space="preserve">: </w:t>
      </w:r>
      <w:r>
        <w:t xml:space="preserve">Jdi k exponátu Řez Sluncem. </w:t>
      </w:r>
      <w:r w:rsidR="00482602">
        <w:t>Slunce je hvězdou</w:t>
      </w:r>
      <w:r w:rsidR="001C4DC2">
        <w:t xml:space="preserve">. </w:t>
      </w:r>
      <w:r w:rsidR="00CF459E">
        <w:t>P</w:t>
      </w:r>
      <w:r w:rsidR="00482602">
        <w:t>odobnou</w:t>
      </w:r>
      <w:r w:rsidR="002445BB">
        <w:t>,</w:t>
      </w:r>
      <w:r w:rsidR="00482602">
        <w:t xml:space="preserve"> jako</w:t>
      </w:r>
      <w:r w:rsidR="00561B48">
        <w:t>u</w:t>
      </w:r>
      <w:r w:rsidR="00482602">
        <w:t xml:space="preserve"> najdeme ve středu mnoha planetá</w:t>
      </w:r>
      <w:r w:rsidR="00CF459E">
        <w:t xml:space="preserve">rních systémů, ke kterým na našich cestách vesmírem zamíříme. </w:t>
      </w:r>
      <w:r w:rsidR="00E148E8">
        <w:t>Zapamatuj si čas, za který exponát dokážeš složit.</w:t>
      </w:r>
    </w:p>
    <w:p w:rsidR="00B7274A" w:rsidRPr="00B7274A" w:rsidRDefault="00B7274A">
      <w:r>
        <w:rPr>
          <w:b/>
        </w:rPr>
        <w:t>Blok odpověď</w:t>
      </w:r>
      <w:r w:rsidR="002445BB">
        <w:rPr>
          <w:b/>
        </w:rPr>
        <w:t xml:space="preserve"> – doplnění údaje (času)</w:t>
      </w:r>
      <w:r>
        <w:rPr>
          <w:b/>
        </w:rPr>
        <w:t xml:space="preserve">: </w:t>
      </w:r>
      <w:r w:rsidR="00E148E8">
        <w:t>Zapiš, za jak dlouho se Ti podařilo složit exponát.</w:t>
      </w:r>
    </w:p>
    <w:p w:rsidR="002748D4" w:rsidRDefault="00B7274A">
      <w:r>
        <w:rPr>
          <w:b/>
        </w:rPr>
        <w:t xml:space="preserve">Blok </w:t>
      </w:r>
      <w:proofErr w:type="spellStart"/>
      <w:r>
        <w:rPr>
          <w:b/>
        </w:rPr>
        <w:t>w</w:t>
      </w:r>
      <w:r w:rsidR="00E148E8">
        <w:rPr>
          <w:b/>
        </w:rPr>
        <w:t>ell</w:t>
      </w:r>
      <w:proofErr w:type="spellEnd"/>
      <w:r w:rsidR="00E148E8">
        <w:rPr>
          <w:b/>
        </w:rPr>
        <w:t xml:space="preserve"> done</w:t>
      </w:r>
      <w:r>
        <w:rPr>
          <w:b/>
        </w:rPr>
        <w:t xml:space="preserve">: </w:t>
      </w:r>
      <w:r w:rsidR="00E148E8" w:rsidRPr="00E148E8">
        <w:t xml:space="preserve">Výborně </w:t>
      </w:r>
      <w:r w:rsidR="00E148E8">
        <w:t>–</w:t>
      </w:r>
      <w:r w:rsidR="00E148E8">
        <w:rPr>
          <w:b/>
        </w:rPr>
        <w:t xml:space="preserve"> </w:t>
      </w:r>
      <w:r w:rsidR="00E148E8">
        <w:t xml:space="preserve">dosáhl jsi skvělého času a seznámil </w:t>
      </w:r>
      <w:r>
        <w:t xml:space="preserve">ses se stavbou hvězdy. </w:t>
      </w:r>
    </w:p>
    <w:p w:rsidR="005F0F71" w:rsidRPr="005F0F71" w:rsidRDefault="005F0F71">
      <w:r w:rsidRPr="005F0F71">
        <w:rPr>
          <w:b/>
        </w:rPr>
        <w:t xml:space="preserve">Blok </w:t>
      </w:r>
      <w:proofErr w:type="spellStart"/>
      <w:r w:rsidRPr="005F0F71">
        <w:rPr>
          <w:b/>
        </w:rPr>
        <w:t>sorry</w:t>
      </w:r>
      <w:proofErr w:type="spellEnd"/>
      <w:r w:rsidRPr="005F0F71">
        <w:rPr>
          <w:b/>
        </w:rPr>
        <w:t xml:space="preserve">: </w:t>
      </w:r>
      <w:r w:rsidRPr="005F0F71">
        <w:t xml:space="preserve">Příště se Ti snad podaří složit Slunce rychleji. </w:t>
      </w:r>
      <w:r>
        <w:t>Věříme ale, že stavba Slunce Tě zaujala.</w:t>
      </w:r>
    </w:p>
    <w:p w:rsidR="002748D4" w:rsidRDefault="002748D4"/>
    <w:p w:rsidR="001E4C8A" w:rsidRDefault="00D22EEB">
      <w:r w:rsidRPr="00463765">
        <w:rPr>
          <w:b/>
        </w:rPr>
        <w:t>2. Vznik hvězd</w:t>
      </w:r>
    </w:p>
    <w:p w:rsidR="001E4C8A" w:rsidRDefault="001E4C8A">
      <w:r w:rsidRPr="007A3F54">
        <w:rPr>
          <w:b/>
        </w:rPr>
        <w:t>Blok zadání úkolu</w:t>
      </w:r>
      <w:r>
        <w:rPr>
          <w:b/>
        </w:rPr>
        <w:t xml:space="preserve">: </w:t>
      </w:r>
      <w:r w:rsidR="00463765">
        <w:t>Při pout</w:t>
      </w:r>
      <w:r w:rsidR="00EE4C49">
        <w:t>i</w:t>
      </w:r>
      <w:r w:rsidR="00463765">
        <w:t xml:space="preserve"> vesmírem se setká</w:t>
      </w:r>
      <w:r w:rsidR="00EE4C49">
        <w:t>š</w:t>
      </w:r>
      <w:r w:rsidR="00463765">
        <w:t xml:space="preserve"> s mnoha druhy hvězd. I hvězdy se totiž vyvíjí – vznikají a zanikají. </w:t>
      </w:r>
      <w:r>
        <w:t xml:space="preserve">Zjisti (a napiš do terminálu), jak ukončí svůj vývoj hvězda, která na počátku bude mít hmotnost </w:t>
      </w:r>
      <w:proofErr w:type="gramStart"/>
      <w:r>
        <w:t>15ti</w:t>
      </w:r>
      <w:proofErr w:type="gramEnd"/>
      <w:r>
        <w:t xml:space="preserve"> našich Sluncí.</w:t>
      </w:r>
    </w:p>
    <w:p w:rsidR="00D22EEB" w:rsidRDefault="001E4C8A">
      <w:r>
        <w:rPr>
          <w:b/>
        </w:rPr>
        <w:t>Blok odpověď</w:t>
      </w:r>
      <w:r w:rsidR="005F0F71" w:rsidRPr="005F0F71">
        <w:t xml:space="preserve"> </w:t>
      </w:r>
      <w:r w:rsidR="005F0F71" w:rsidRPr="005F0F71">
        <w:rPr>
          <w:b/>
        </w:rPr>
        <w:t>- výběr z možností</w:t>
      </w:r>
      <w:r w:rsidRPr="005F0F71">
        <w:rPr>
          <w:b/>
        </w:rPr>
        <w:t>:</w:t>
      </w:r>
      <w:r>
        <w:rPr>
          <w:b/>
        </w:rPr>
        <w:t xml:space="preserve"> </w:t>
      </w:r>
      <w:r w:rsidR="005F0F71">
        <w:t>Zapiš do terminálu</w:t>
      </w:r>
      <w:r w:rsidR="00463765">
        <w:t xml:space="preserve">, jak ukončí svůj vývoj hvězda, která na počátku bude mít hmotnost </w:t>
      </w:r>
      <w:proofErr w:type="gramStart"/>
      <w:r w:rsidR="00463765">
        <w:t>15ti</w:t>
      </w:r>
      <w:proofErr w:type="gramEnd"/>
      <w:r w:rsidR="00463765">
        <w:t xml:space="preserve"> </w:t>
      </w:r>
      <w:r w:rsidR="00EE4C49">
        <w:t>našich S</w:t>
      </w:r>
      <w:r w:rsidR="00463765">
        <w:t>luncí.</w:t>
      </w:r>
    </w:p>
    <w:p w:rsidR="005F0F71" w:rsidRDefault="005F0F71">
      <w:r>
        <w:t>a) neutronová hvězda</w:t>
      </w:r>
    </w:p>
    <w:p w:rsidR="005F0F71" w:rsidRDefault="005F0F71">
      <w:r>
        <w:t>b) bílý trpaslík</w:t>
      </w:r>
    </w:p>
    <w:p w:rsidR="005F0F71" w:rsidRDefault="005F0F71">
      <w:r>
        <w:t>c) černá díra</w:t>
      </w:r>
    </w:p>
    <w:p w:rsidR="005F0F71" w:rsidRDefault="005F0F71"/>
    <w:p w:rsidR="002748D4" w:rsidRDefault="001E4C8A">
      <w:r>
        <w:rPr>
          <w:b/>
        </w:rPr>
        <w:t xml:space="preserve">Blok </w:t>
      </w:r>
      <w:proofErr w:type="spellStart"/>
      <w:r>
        <w:rPr>
          <w:b/>
        </w:rPr>
        <w:t>w</w:t>
      </w:r>
      <w:r w:rsidR="005F0F71">
        <w:rPr>
          <w:b/>
        </w:rPr>
        <w:t>ell</w:t>
      </w:r>
      <w:proofErr w:type="spellEnd"/>
      <w:r w:rsidR="005F0F71">
        <w:rPr>
          <w:b/>
        </w:rPr>
        <w:t xml:space="preserve"> done</w:t>
      </w:r>
      <w:r>
        <w:rPr>
          <w:b/>
        </w:rPr>
        <w:t xml:space="preserve">: </w:t>
      </w:r>
      <w:r w:rsidRPr="001E4C8A">
        <w:t xml:space="preserve">Děkujeme za </w:t>
      </w:r>
      <w:r w:rsidR="005F0F71">
        <w:t xml:space="preserve">správnou </w:t>
      </w:r>
      <w:r w:rsidRPr="001E4C8A">
        <w:t xml:space="preserve">odpověď. </w:t>
      </w:r>
      <w:r w:rsidR="005F0F71">
        <w:t xml:space="preserve">Je to skutečně tak. </w:t>
      </w:r>
    </w:p>
    <w:p w:rsidR="005F0F71" w:rsidRPr="005F0F71" w:rsidRDefault="005F0F71">
      <w:r w:rsidRPr="005F0F71">
        <w:rPr>
          <w:b/>
        </w:rPr>
        <w:t xml:space="preserve">Blok </w:t>
      </w:r>
      <w:proofErr w:type="spellStart"/>
      <w:r w:rsidRPr="005F0F71">
        <w:rPr>
          <w:b/>
        </w:rPr>
        <w:t>sorry</w:t>
      </w:r>
      <w:proofErr w:type="spellEnd"/>
      <w:r w:rsidRPr="005F0F71">
        <w:rPr>
          <w:b/>
        </w:rPr>
        <w:t xml:space="preserve">: </w:t>
      </w:r>
      <w:r w:rsidRPr="005F0F71">
        <w:t xml:space="preserve">Bohužel, </w:t>
      </w:r>
      <w:r w:rsidR="002445BB">
        <w:t xml:space="preserve">tato </w:t>
      </w:r>
      <w:r w:rsidRPr="005F0F71">
        <w:t>hvězda se ve skutečnosti stane neutronovou hvězdou. U dalšího exponátu snad budeš mít větší štěstí.</w:t>
      </w:r>
    </w:p>
    <w:p w:rsidR="002748D4" w:rsidRDefault="002748D4"/>
    <w:p w:rsidR="001E4C8A" w:rsidRDefault="001E4C8A">
      <w:r>
        <w:rPr>
          <w:b/>
        </w:rPr>
        <w:t>3</w:t>
      </w:r>
      <w:r w:rsidR="00D22EEB" w:rsidRPr="00463765">
        <w:rPr>
          <w:b/>
        </w:rPr>
        <w:t>. Planety dle hustoty</w:t>
      </w:r>
    </w:p>
    <w:p w:rsidR="001E4C8A" w:rsidRDefault="001E4C8A">
      <w:r w:rsidRPr="007A3F54">
        <w:rPr>
          <w:b/>
        </w:rPr>
        <w:t>Blok zadání úkolu</w:t>
      </w:r>
      <w:r>
        <w:rPr>
          <w:b/>
        </w:rPr>
        <w:t xml:space="preserve">: </w:t>
      </w:r>
      <w:r w:rsidR="00EE4C49">
        <w:t xml:space="preserve">již víš, že </w:t>
      </w:r>
      <w:r w:rsidR="00463765">
        <w:t xml:space="preserve">okolo hvězd obíhají planety. Právě na nich budeme při našich vesmírných putováních přistávat. </w:t>
      </w:r>
      <w:r w:rsidR="005F0F71">
        <w:t xml:space="preserve">Najdi exponát Planety </w:t>
      </w:r>
      <w:del w:id="0" w:author="Tomáš Meiser" w:date="2013-09-18T11:15:00Z">
        <w:r w:rsidR="005F0F71" w:rsidDel="00831D19">
          <w:delText xml:space="preserve">dle </w:delText>
        </w:r>
      </w:del>
      <w:ins w:id="1" w:author="Tomáš Meiser" w:date="2013-09-18T11:15:00Z">
        <w:r w:rsidR="00831D19">
          <w:t>podle</w:t>
        </w:r>
        <w:r w:rsidR="00831D19">
          <w:t xml:space="preserve"> </w:t>
        </w:r>
      </w:ins>
      <w:r w:rsidR="005F0F71">
        <w:t>hustoty a z</w:t>
      </w:r>
      <w:r>
        <w:t xml:space="preserve">jisti, která planeta má největší, a která naopak nejmenší hustotu. </w:t>
      </w:r>
    </w:p>
    <w:p w:rsidR="001E4C8A" w:rsidRDefault="001E4C8A" w:rsidP="005F0F71">
      <w:pPr>
        <w:rPr>
          <w:ins w:id="2" w:author="Tomáš Meiser" w:date="2013-09-18T11:15:00Z"/>
        </w:rPr>
      </w:pPr>
      <w:r>
        <w:rPr>
          <w:b/>
        </w:rPr>
        <w:t>Blok odpověď</w:t>
      </w:r>
      <w:r w:rsidR="002445BB">
        <w:rPr>
          <w:b/>
        </w:rPr>
        <w:t xml:space="preserve"> doplnění údaje (názvu)</w:t>
      </w:r>
      <w:r>
        <w:rPr>
          <w:b/>
        </w:rPr>
        <w:t xml:space="preserve">: </w:t>
      </w:r>
      <w:r w:rsidR="005F0F71" w:rsidRPr="005F0F71">
        <w:t>Do terminálu napiš jméno planety s nejmenší hustotou.</w:t>
      </w:r>
    </w:p>
    <w:p w:rsidR="00831D19" w:rsidRDefault="00831D19" w:rsidP="005F0F71">
      <w:ins w:id="3" w:author="Tomáš Meiser" w:date="2013-09-18T11:15:00Z">
        <w:r>
          <w:lastRenderedPageBreak/>
          <w:t>Správná odpověď: Saturn</w:t>
        </w:r>
      </w:ins>
    </w:p>
    <w:p w:rsidR="005F0F71" w:rsidRDefault="001E4C8A" w:rsidP="005F0F71">
      <w:r>
        <w:rPr>
          <w:b/>
        </w:rPr>
        <w:t xml:space="preserve">Blok </w:t>
      </w:r>
      <w:proofErr w:type="spellStart"/>
      <w:r>
        <w:rPr>
          <w:b/>
        </w:rPr>
        <w:t>w</w:t>
      </w:r>
      <w:r w:rsidR="00C02114">
        <w:rPr>
          <w:b/>
        </w:rPr>
        <w:t>ell</w:t>
      </w:r>
      <w:proofErr w:type="spellEnd"/>
      <w:r w:rsidR="00C02114">
        <w:rPr>
          <w:b/>
        </w:rPr>
        <w:t xml:space="preserve"> done:</w:t>
      </w:r>
      <w:r>
        <w:rPr>
          <w:b/>
        </w:rPr>
        <w:t xml:space="preserve"> </w:t>
      </w:r>
      <w:r w:rsidR="005F0F71" w:rsidRPr="005F0F71">
        <w:t>Výborně</w:t>
      </w:r>
      <w:r w:rsidR="002445BB">
        <w:t>!</w:t>
      </w:r>
      <w:r w:rsidR="005F0F71">
        <w:rPr>
          <w:b/>
        </w:rPr>
        <w:t xml:space="preserve"> </w:t>
      </w:r>
      <w:r w:rsidR="005F0F71">
        <w:t>Na naší cestě vesmírem nás zajímají planety podobné Zemi - terestrické planety. Mají poměrně vysokou hustotu</w:t>
      </w:r>
      <w:ins w:id="4" w:author="Tomáš Meiser" w:date="2013-09-18T11:16:00Z">
        <w:r w:rsidR="00831D19">
          <w:t>, stejně jako Země.</w:t>
        </w:r>
      </w:ins>
      <w:del w:id="5" w:author="Tomáš Meiser" w:date="2013-09-18T11:16:00Z">
        <w:r w:rsidR="005F0F71" w:rsidDel="00831D19">
          <w:delText xml:space="preserve">, </w:delText>
        </w:r>
        <w:r w:rsidR="002445BB" w:rsidDel="00831D19">
          <w:delText>která</w:delText>
        </w:r>
        <w:r w:rsidR="005F0F71" w:rsidDel="00831D19">
          <w:delText xml:space="preserve"> je podobná hustotě Země.</w:delText>
        </w:r>
      </w:del>
      <w:r w:rsidR="005F0F71">
        <w:t xml:space="preserve"> Na Tvých cestách vesmírem se jistě dokážeš vyhnout plynným obrům, kteří mají malou hustotu</w:t>
      </w:r>
      <w:r w:rsidR="00C02114">
        <w:t xml:space="preserve">, a nešlo by na nich </w:t>
      </w:r>
      <w:r w:rsidR="002445BB">
        <w:t xml:space="preserve">tedy </w:t>
      </w:r>
      <w:r w:rsidR="00C02114">
        <w:t>přistát.</w:t>
      </w:r>
    </w:p>
    <w:p w:rsidR="002445BB" w:rsidRDefault="00C02114" w:rsidP="002445BB">
      <w:r w:rsidRPr="00C02114">
        <w:rPr>
          <w:b/>
        </w:rPr>
        <w:t xml:space="preserve">Blok </w:t>
      </w:r>
      <w:proofErr w:type="spellStart"/>
      <w:r w:rsidRPr="00C02114">
        <w:rPr>
          <w:b/>
        </w:rPr>
        <w:t>sorry</w:t>
      </w:r>
      <w:proofErr w:type="spellEnd"/>
      <w:r w:rsidRPr="00C02114">
        <w:rPr>
          <w:b/>
        </w:rPr>
        <w:t>:</w:t>
      </w:r>
      <w:r>
        <w:rPr>
          <w:b/>
        </w:rPr>
        <w:t xml:space="preserve"> </w:t>
      </w:r>
      <w:r>
        <w:t>Děkujeme za odpověď, ale správná odpověď byla planeta Saturn. Příště určitě budeš úspěšnější.</w:t>
      </w:r>
      <w:r w:rsidR="002445BB">
        <w:t xml:space="preserve"> Na svých cestách vesmírem se vyhni plynným obrům, kteří mají malou hustotu, a nešlo by na nich tedy přistát.</w:t>
      </w:r>
    </w:p>
    <w:p w:rsidR="001E4C8A" w:rsidRDefault="001E4C8A"/>
    <w:p w:rsidR="001E4C8A" w:rsidRDefault="00561B48">
      <w:pPr>
        <w:rPr>
          <w:b/>
        </w:rPr>
      </w:pPr>
      <w:r w:rsidRPr="00561B48">
        <w:rPr>
          <w:b/>
        </w:rPr>
        <w:t>4. Elektromagnetické spektrum</w:t>
      </w:r>
    </w:p>
    <w:p w:rsidR="005B5698" w:rsidRDefault="001E4C8A">
      <w:r w:rsidRPr="007A3F54">
        <w:rPr>
          <w:b/>
        </w:rPr>
        <w:t>Blok zadání úkolu</w:t>
      </w:r>
      <w:r>
        <w:rPr>
          <w:b/>
        </w:rPr>
        <w:t xml:space="preserve">: </w:t>
      </w:r>
      <w:ins w:id="6" w:author="Tomáš Meiser" w:date="2013-09-18T11:16:00Z">
        <w:r w:rsidR="00831D19">
          <w:t>P</w:t>
        </w:r>
      </w:ins>
      <w:del w:id="7" w:author="Tomáš Meiser" w:date="2013-09-18T11:16:00Z">
        <w:r w:rsidR="00EE4C49" w:rsidDel="00831D19">
          <w:delText>p</w:delText>
        </w:r>
      </w:del>
      <w:r w:rsidR="00EE4C49">
        <w:t>ři putování vesmírem</w:t>
      </w:r>
      <w:r w:rsidR="00561B48">
        <w:t xml:space="preserve"> musíme být velmi opatrní. Zkoumáme ho mnohými metodami a v různých vlnových délkách. Jenom tak se můžeme vyhnout všem </w:t>
      </w:r>
      <w:r w:rsidR="002445BB">
        <w:t xml:space="preserve">jeho </w:t>
      </w:r>
      <w:r w:rsidR="00561B48">
        <w:t xml:space="preserve">nástrahám. </w:t>
      </w:r>
      <w:r w:rsidR="00C02114">
        <w:t xml:space="preserve">U exponátu Elektromagnetické spektrum si vyber nějaký objekt a prozkoumej ho ve všech vlnových délkách. Z možných vlnových délek níže jedna chybí: </w:t>
      </w:r>
      <w:r w:rsidR="00C02114" w:rsidRPr="00561B48">
        <w:t>gama, ultrafialové, viditelné, infračervené, mikrovlnné, radiové</w:t>
      </w:r>
      <w:r w:rsidR="00C02114">
        <w:t>. Pomocí exponátu zjisti</w:t>
      </w:r>
      <w:r w:rsidR="002445BB">
        <w:t>,</w:t>
      </w:r>
      <w:r w:rsidR="00C02114">
        <w:t xml:space="preserve"> o jakou vlnovou délku jde, a jaké </w:t>
      </w:r>
      <w:r w:rsidR="002445BB">
        <w:t>má</w:t>
      </w:r>
      <w:r w:rsidR="00C02114">
        <w:t xml:space="preserve"> rozmezí. </w:t>
      </w:r>
    </w:p>
    <w:p w:rsidR="002445BB" w:rsidRDefault="005B5698" w:rsidP="00C02114">
      <w:r>
        <w:rPr>
          <w:b/>
        </w:rPr>
        <w:t>Blok odpověď</w:t>
      </w:r>
      <w:r w:rsidR="00C02114">
        <w:rPr>
          <w:b/>
        </w:rPr>
        <w:t xml:space="preserve"> – výběr možností</w:t>
      </w:r>
      <w:r>
        <w:rPr>
          <w:b/>
        </w:rPr>
        <w:t xml:space="preserve">: </w:t>
      </w:r>
      <w:r w:rsidR="00C02114" w:rsidRPr="00C02114">
        <w:t>Jakou vlnovou délku má ta, která v níže uvedeném výčtu chybí?</w:t>
      </w:r>
      <w:r w:rsidR="002445BB">
        <w:t xml:space="preserve"> </w:t>
      </w:r>
    </w:p>
    <w:p w:rsidR="002445BB" w:rsidDel="00831D19" w:rsidRDefault="002445BB" w:rsidP="00C02114">
      <w:pPr>
        <w:rPr>
          <w:del w:id="8" w:author="Tomáš Meiser" w:date="2013-09-18T11:17:00Z"/>
        </w:rPr>
      </w:pPr>
      <w:del w:id="9" w:author="Tomáš Meiser" w:date="2013-09-18T11:17:00Z">
        <w:r w:rsidDel="00831D19">
          <w:delText>G</w:delText>
        </w:r>
        <w:r w:rsidRPr="00561B48" w:rsidDel="00831D19">
          <w:delText>ama, ultrafialové, viditelné, infračervené, mikrovlnné, radiové</w:delText>
        </w:r>
        <w:r w:rsidDel="00831D19">
          <w:delText>.</w:delText>
        </w:r>
      </w:del>
    </w:p>
    <w:p w:rsidR="00D22EEB" w:rsidRPr="00C02114" w:rsidDel="00831D19" w:rsidRDefault="002445BB" w:rsidP="00C02114">
      <w:pPr>
        <w:rPr>
          <w:del w:id="10" w:author="Tomáš Meiser" w:date="2013-09-18T11:17:00Z"/>
          <w:b/>
        </w:rPr>
      </w:pPr>
      <w:del w:id="11" w:author="Tomáš Meiser" w:date="2013-09-18T11:17:00Z">
        <w:r w:rsidDel="00831D19">
          <w:rPr>
            <w:b/>
          </w:rPr>
          <w:delText xml:space="preserve">Výběr </w:delText>
        </w:r>
        <w:r w:rsidR="005163FF" w:rsidDel="00831D19">
          <w:delText xml:space="preserve">Rozmezí rentgenu </w:delText>
        </w:r>
        <w:r w:rsidR="00C02114" w:rsidDel="00831D19">
          <w:delText>(</w:delText>
        </w:r>
        <w:r w:rsidR="005163FF" w:rsidDel="00831D19">
          <w:delText>a, b, c</w:delText>
        </w:r>
        <w:r w:rsidR="00C02114" w:rsidDel="00831D19">
          <w:delText>)</w:delText>
        </w:r>
        <w:r w:rsidR="005B5698" w:rsidDel="00831D19">
          <w:delText>.</w:delText>
        </w:r>
      </w:del>
    </w:p>
    <w:p w:rsidR="00831D19" w:rsidRDefault="00831D19">
      <w:pPr>
        <w:rPr>
          <w:ins w:id="12" w:author="Tomáš Meiser" w:date="2013-09-18T11:17:00Z"/>
          <w:b/>
        </w:rPr>
      </w:pPr>
      <w:ins w:id="13" w:author="Tomáš Meiser" w:date="2013-09-18T11:18:00Z">
        <w:r>
          <w:rPr>
            <w:b/>
          </w:rPr>
          <w:t>Správná odpověď se vpisuje: rentgenové</w:t>
        </w:r>
      </w:ins>
    </w:p>
    <w:p w:rsidR="005B5698" w:rsidRDefault="005B5698">
      <w:r>
        <w:rPr>
          <w:b/>
        </w:rPr>
        <w:t xml:space="preserve">Blok </w:t>
      </w:r>
      <w:proofErr w:type="spellStart"/>
      <w:r>
        <w:rPr>
          <w:b/>
        </w:rPr>
        <w:t>w</w:t>
      </w:r>
      <w:r w:rsidR="00C02114">
        <w:rPr>
          <w:b/>
        </w:rPr>
        <w:t>ell</w:t>
      </w:r>
      <w:proofErr w:type="spellEnd"/>
      <w:r w:rsidR="00C02114">
        <w:rPr>
          <w:b/>
        </w:rPr>
        <w:t xml:space="preserve"> done</w:t>
      </w:r>
      <w:r>
        <w:rPr>
          <w:b/>
        </w:rPr>
        <w:t xml:space="preserve">: </w:t>
      </w:r>
      <w:r w:rsidR="00C02114">
        <w:t>Výborně, pokračuj k poslednímu exponátu.</w:t>
      </w:r>
    </w:p>
    <w:p w:rsidR="00C02114" w:rsidRDefault="00C02114">
      <w:r>
        <w:t xml:space="preserve">Blok </w:t>
      </w:r>
      <w:proofErr w:type="spellStart"/>
      <w:r>
        <w:t>sorry</w:t>
      </w:r>
      <w:proofErr w:type="spellEnd"/>
      <w:r>
        <w:t>: Bohužel</w:t>
      </w:r>
      <w:ins w:id="14" w:author="Tomáš Meiser" w:date="2013-09-18T11:18:00Z">
        <w:r w:rsidR="00831D19">
          <w:t>, jednalo se o rentgenové záření</w:t>
        </w:r>
      </w:ins>
      <w:r>
        <w:t>, u posledního exponátu snad budeš mít větší štěstí.</w:t>
      </w:r>
    </w:p>
    <w:p w:rsidR="005B5698" w:rsidRDefault="005B5698">
      <w:pPr>
        <w:rPr>
          <w:b/>
        </w:rPr>
      </w:pPr>
    </w:p>
    <w:p w:rsidR="005B5698" w:rsidRDefault="00561B48">
      <w:pPr>
        <w:rPr>
          <w:b/>
        </w:rPr>
      </w:pPr>
      <w:r w:rsidRPr="00561B48">
        <w:rPr>
          <w:b/>
        </w:rPr>
        <w:t>5. Černá díra</w:t>
      </w:r>
    </w:p>
    <w:p w:rsidR="005B5698" w:rsidRDefault="005B5698">
      <w:r w:rsidRPr="007A3F54">
        <w:rPr>
          <w:b/>
        </w:rPr>
        <w:t>Blok zadání úkolu</w:t>
      </w:r>
      <w:r>
        <w:rPr>
          <w:b/>
        </w:rPr>
        <w:t xml:space="preserve">: </w:t>
      </w:r>
      <w:r w:rsidR="00561B48">
        <w:t xml:space="preserve">při naší cestě </w:t>
      </w:r>
      <w:r w:rsidR="00EE4C49">
        <w:t xml:space="preserve">hlubokým </w:t>
      </w:r>
      <w:r w:rsidR="00561B48">
        <w:t xml:space="preserve">vesmírem se budeme setkávat s nebezpečnými objekty s obrovskou gravitací. Na našem trenažéru si můžeš vyzkoušet, jak tyto objekty vyhledávat. </w:t>
      </w:r>
    </w:p>
    <w:p w:rsidR="00561B48" w:rsidRDefault="005B5698">
      <w:r>
        <w:rPr>
          <w:b/>
        </w:rPr>
        <w:t>Blok odpověď</w:t>
      </w:r>
      <w:r w:rsidR="002445BB">
        <w:rPr>
          <w:b/>
        </w:rPr>
        <w:t xml:space="preserve"> – zadání údaje</w:t>
      </w:r>
      <w:r>
        <w:rPr>
          <w:b/>
        </w:rPr>
        <w:t xml:space="preserve">: </w:t>
      </w:r>
      <w:r w:rsidR="002445BB">
        <w:t>Do terminálu napiš,</w:t>
      </w:r>
      <w:r w:rsidR="00561B48">
        <w:t xml:space="preserve"> </w:t>
      </w:r>
      <w:r w:rsidR="005163FF">
        <w:t>na kolik pokusů jsi našel všech … černých děr</w:t>
      </w:r>
      <w:r w:rsidR="00561B48">
        <w:t>.</w:t>
      </w:r>
    </w:p>
    <w:p w:rsidR="005B5698" w:rsidRDefault="002445BB">
      <w:r w:rsidRPr="002445BB">
        <w:rPr>
          <w:b/>
        </w:rPr>
        <w:t xml:space="preserve">Blok </w:t>
      </w:r>
      <w:proofErr w:type="spellStart"/>
      <w:r w:rsidRPr="002445BB">
        <w:rPr>
          <w:b/>
        </w:rPr>
        <w:t>well</w:t>
      </w:r>
      <w:proofErr w:type="spellEnd"/>
      <w:r w:rsidRPr="002445BB">
        <w:rPr>
          <w:b/>
        </w:rPr>
        <w:t xml:space="preserve"> done:</w:t>
      </w:r>
      <w:r>
        <w:t xml:space="preserve"> Výborně, jsi opravdu výborný lovec černých děr!</w:t>
      </w:r>
    </w:p>
    <w:p w:rsidR="002445BB" w:rsidRPr="002445BB" w:rsidRDefault="002445BB">
      <w:r w:rsidRPr="002445BB">
        <w:rPr>
          <w:b/>
        </w:rPr>
        <w:t xml:space="preserve">Blok </w:t>
      </w:r>
      <w:proofErr w:type="spellStart"/>
      <w:r w:rsidRPr="002445BB">
        <w:rPr>
          <w:b/>
        </w:rPr>
        <w:t>sorry</w:t>
      </w:r>
      <w:proofErr w:type="spellEnd"/>
      <w:r w:rsidRPr="002445BB">
        <w:rPr>
          <w:b/>
        </w:rPr>
        <w:t xml:space="preserve">: </w:t>
      </w:r>
      <w:r w:rsidRPr="002445BB">
        <w:t>Bohužel, při své cestě vesmírem si na černé díry budeš muset dávat větší pozor.</w:t>
      </w:r>
    </w:p>
    <w:p w:rsidR="00E148E8" w:rsidRDefault="00E148E8"/>
    <w:p w:rsidR="00E148E8" w:rsidRDefault="00E148E8" w:rsidP="00E148E8">
      <w:pPr>
        <w:rPr>
          <w:b/>
        </w:rPr>
      </w:pPr>
      <w:r>
        <w:rPr>
          <w:b/>
        </w:rPr>
        <w:t>Pokud bude zařazen:</w:t>
      </w:r>
    </w:p>
    <w:p w:rsidR="00E148E8" w:rsidRDefault="00E148E8" w:rsidP="00E148E8">
      <w:pPr>
        <w:rPr>
          <w:b/>
        </w:rPr>
      </w:pPr>
      <w:r w:rsidRPr="00BA4DE0">
        <w:rPr>
          <w:b/>
        </w:rPr>
        <w:t xml:space="preserve">Blok shrnutí </w:t>
      </w:r>
    </w:p>
    <w:p w:rsidR="00E148E8" w:rsidRDefault="00E148E8" w:rsidP="00E148E8">
      <w:r w:rsidRPr="00BA4DE0">
        <w:t xml:space="preserve">Výborně, absolvoval jsi </w:t>
      </w:r>
      <w:r w:rsidR="002445BB">
        <w:t xml:space="preserve">tuto pokročilou vesmírnou </w:t>
      </w:r>
      <w:r w:rsidRPr="00BA4DE0">
        <w:t xml:space="preserve">misi s počtem: </w:t>
      </w:r>
      <w:proofErr w:type="gramStart"/>
      <w:ins w:id="15" w:author="Tomáš Meiser" w:date="2013-09-18T11:24:00Z">
        <w:r w:rsidR="00831D19">
          <w:t>X z Y</w:t>
        </w:r>
      </w:ins>
      <w:r w:rsidRPr="00BA4DE0">
        <w:t xml:space="preserve">   bodů</w:t>
      </w:r>
      <w:proofErr w:type="gramEnd"/>
      <w:r w:rsidRPr="00BA4DE0">
        <w:t xml:space="preserve">. </w:t>
      </w:r>
      <w:proofErr w:type="gramStart"/>
      <w:r w:rsidRPr="00BA4DE0">
        <w:t>Získáváš</w:t>
      </w:r>
      <w:proofErr w:type="gramEnd"/>
      <w:r w:rsidRPr="00BA4DE0">
        <w:t xml:space="preserve"> hodnost </w:t>
      </w:r>
      <w:del w:id="16" w:author="Tomáš Meiser" w:date="2013-09-18T11:24:00Z">
        <w:r w:rsidRPr="00BA4DE0" w:rsidDel="00831D19">
          <w:delText>….</w:delText>
        </w:r>
      </w:del>
      <w:ins w:id="17" w:author="Tomáš Meiser" w:date="2013-09-18T11:24:00Z">
        <w:r w:rsidR="00831D19">
          <w:t xml:space="preserve">Vesmírný </w:t>
        </w:r>
        <w:proofErr w:type="gramStart"/>
        <w:r w:rsidR="00831D19">
          <w:t>kapitán</w:t>
        </w:r>
        <w:proofErr w:type="gramEnd"/>
        <w:r w:rsidR="00831D19">
          <w:t>.</w:t>
        </w:r>
      </w:ins>
    </w:p>
    <w:p w:rsidR="00E148E8" w:rsidRPr="00BA4DE0" w:rsidRDefault="00E148E8" w:rsidP="00E148E8">
      <w:r>
        <w:t xml:space="preserve">Gratulujeme! Teď jsi </w:t>
      </w:r>
      <w:r w:rsidR="002445BB">
        <w:t xml:space="preserve">velmi </w:t>
      </w:r>
      <w:r>
        <w:t xml:space="preserve">zkušeným </w:t>
      </w:r>
      <w:del w:id="18" w:author="Tomáš Meiser" w:date="2013-09-18T11:24:00Z">
        <w:r w:rsidDel="00831D19">
          <w:delText>kosmonautem</w:delText>
        </w:r>
      </w:del>
      <w:ins w:id="19" w:author="Tomáš Meiser" w:date="2013-09-18T11:24:00Z">
        <w:r w:rsidR="00831D19">
          <w:t>astronautem</w:t>
        </w:r>
      </w:ins>
      <w:bookmarkStart w:id="20" w:name="_GoBack"/>
      <w:bookmarkEnd w:id="20"/>
      <w:r>
        <w:t>. Seznam se s dalšími exponáty, které doplní Tvé znalosti</w:t>
      </w:r>
    </w:p>
    <w:p w:rsidR="00E148E8" w:rsidRPr="00BA4DE0" w:rsidRDefault="00E148E8" w:rsidP="00E148E8"/>
    <w:p w:rsidR="00E148E8" w:rsidRPr="00BA4DE0" w:rsidRDefault="00E148E8" w:rsidP="00E148E8">
      <w:r w:rsidRPr="00BA4DE0">
        <w:t>Seznam dalších misí.</w:t>
      </w:r>
    </w:p>
    <w:p w:rsidR="00E148E8" w:rsidRDefault="00E148E8"/>
    <w:sectPr w:rsidR="00E14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B18"/>
    <w:rsid w:val="00161211"/>
    <w:rsid w:val="001C4DC2"/>
    <w:rsid w:val="001E4C8A"/>
    <w:rsid w:val="002445BB"/>
    <w:rsid w:val="002748D4"/>
    <w:rsid w:val="002A6B17"/>
    <w:rsid w:val="002C79CA"/>
    <w:rsid w:val="003654F5"/>
    <w:rsid w:val="00463765"/>
    <w:rsid w:val="00482602"/>
    <w:rsid w:val="005163FF"/>
    <w:rsid w:val="00561B48"/>
    <w:rsid w:val="005B5698"/>
    <w:rsid w:val="005F0F71"/>
    <w:rsid w:val="00745D82"/>
    <w:rsid w:val="00831D19"/>
    <w:rsid w:val="00867809"/>
    <w:rsid w:val="00877357"/>
    <w:rsid w:val="00A1263B"/>
    <w:rsid w:val="00B16816"/>
    <w:rsid w:val="00B7274A"/>
    <w:rsid w:val="00BB28A0"/>
    <w:rsid w:val="00C02114"/>
    <w:rsid w:val="00C058F4"/>
    <w:rsid w:val="00CF459E"/>
    <w:rsid w:val="00D22EEB"/>
    <w:rsid w:val="00DD6344"/>
    <w:rsid w:val="00E07B18"/>
    <w:rsid w:val="00E148E8"/>
    <w:rsid w:val="00EE4C49"/>
    <w:rsid w:val="00E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aliases w:val="Normální-projekty"/>
    <w:qFormat/>
    <w:rsid w:val="003654F5"/>
    <w:pPr>
      <w:spacing w:after="0" w:line="360" w:lineRule="auto"/>
      <w:ind w:firstLine="284"/>
      <w:jc w:val="both"/>
    </w:pPr>
    <w:rPr>
      <w:rFonts w:ascii="Times New Roman" w:hAnsi="Times New Roman" w:cs="Times New Roman"/>
      <w:sz w:val="24"/>
      <w:lang w:val="cs-CZ"/>
    </w:rPr>
  </w:style>
  <w:style w:type="paragraph" w:styleId="Nadpis1">
    <w:name w:val="heading 1"/>
    <w:aliases w:val="Nadpis 1_1"/>
    <w:basedOn w:val="Normln"/>
    <w:next w:val="Normln"/>
    <w:link w:val="Nadpis1Char"/>
    <w:uiPriority w:val="9"/>
    <w:qFormat/>
    <w:rsid w:val="002A6B17"/>
    <w:pPr>
      <w:keepNext/>
      <w:keepLines/>
      <w:spacing w:before="480" w:after="240"/>
      <w:ind w:left="431"/>
      <w:jc w:val="center"/>
      <w:outlineLvl w:val="0"/>
    </w:pPr>
    <w:rPr>
      <w:b/>
      <w:bCs/>
      <w:color w:val="365F91"/>
      <w:sz w:val="36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A6B17"/>
    <w:pPr>
      <w:keepNext/>
      <w:keepLines/>
      <w:spacing w:before="360" w:after="240"/>
      <w:ind w:left="578"/>
      <w:jc w:val="center"/>
      <w:outlineLvl w:val="1"/>
    </w:pPr>
    <w:rPr>
      <w:b/>
      <w:bCs/>
      <w:color w:val="4F81BD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A6B17"/>
    <w:pPr>
      <w:widowControl w:val="0"/>
      <w:spacing w:before="200" w:after="120"/>
      <w:outlineLvl w:val="2"/>
    </w:pPr>
    <w:rPr>
      <w:b/>
      <w:bCs/>
      <w:color w:val="4F81BD"/>
      <w:sz w:val="3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Nadpis 1_1 Char"/>
    <w:link w:val="Nadpis1"/>
    <w:uiPriority w:val="9"/>
    <w:rsid w:val="002A6B17"/>
    <w:rPr>
      <w:rFonts w:ascii="Times New Roman" w:eastAsia="Calibri" w:hAnsi="Times New Roman" w:cs="Times New Roman"/>
      <w:b/>
      <w:bCs/>
      <w:color w:val="365F91"/>
      <w:sz w:val="36"/>
      <w:szCs w:val="28"/>
      <w:lang w:val="cs-CZ"/>
    </w:rPr>
  </w:style>
  <w:style w:type="character" w:customStyle="1" w:styleId="Nadpis2Char">
    <w:name w:val="Nadpis 2 Char"/>
    <w:link w:val="Nadpis2"/>
    <w:uiPriority w:val="9"/>
    <w:rsid w:val="002A6B17"/>
    <w:rPr>
      <w:rFonts w:ascii="Times New Roman" w:eastAsia="Calibri" w:hAnsi="Times New Roman" w:cs="Times New Roman"/>
      <w:b/>
      <w:bCs/>
      <w:color w:val="4F81BD"/>
      <w:sz w:val="32"/>
      <w:szCs w:val="26"/>
      <w:lang w:val="cs-CZ"/>
    </w:rPr>
  </w:style>
  <w:style w:type="character" w:customStyle="1" w:styleId="Nadpis3Char">
    <w:name w:val="Nadpis 3 Char"/>
    <w:link w:val="Nadpis3"/>
    <w:uiPriority w:val="9"/>
    <w:rsid w:val="002A6B17"/>
    <w:rPr>
      <w:rFonts w:ascii="Times New Roman" w:eastAsia="Calibri" w:hAnsi="Times New Roman" w:cs="Times New Roman"/>
      <w:b/>
      <w:bCs/>
      <w:color w:val="4F81BD"/>
      <w:sz w:val="30"/>
      <w:lang w:val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aliases w:val="Normální-projekty"/>
    <w:qFormat/>
    <w:rsid w:val="003654F5"/>
    <w:pPr>
      <w:spacing w:after="0" w:line="360" w:lineRule="auto"/>
      <w:ind w:firstLine="284"/>
      <w:jc w:val="both"/>
    </w:pPr>
    <w:rPr>
      <w:rFonts w:ascii="Times New Roman" w:hAnsi="Times New Roman" w:cs="Times New Roman"/>
      <w:sz w:val="24"/>
      <w:lang w:val="cs-CZ"/>
    </w:rPr>
  </w:style>
  <w:style w:type="paragraph" w:styleId="Nadpis1">
    <w:name w:val="heading 1"/>
    <w:aliases w:val="Nadpis 1_1"/>
    <w:basedOn w:val="Normln"/>
    <w:next w:val="Normln"/>
    <w:link w:val="Nadpis1Char"/>
    <w:uiPriority w:val="9"/>
    <w:qFormat/>
    <w:rsid w:val="002A6B17"/>
    <w:pPr>
      <w:keepNext/>
      <w:keepLines/>
      <w:spacing w:before="480" w:after="240"/>
      <w:ind w:left="431"/>
      <w:jc w:val="center"/>
      <w:outlineLvl w:val="0"/>
    </w:pPr>
    <w:rPr>
      <w:b/>
      <w:bCs/>
      <w:color w:val="365F91"/>
      <w:sz w:val="36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A6B17"/>
    <w:pPr>
      <w:keepNext/>
      <w:keepLines/>
      <w:spacing w:before="360" w:after="240"/>
      <w:ind w:left="578"/>
      <w:jc w:val="center"/>
      <w:outlineLvl w:val="1"/>
    </w:pPr>
    <w:rPr>
      <w:b/>
      <w:bCs/>
      <w:color w:val="4F81BD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A6B17"/>
    <w:pPr>
      <w:widowControl w:val="0"/>
      <w:spacing w:before="200" w:after="120"/>
      <w:outlineLvl w:val="2"/>
    </w:pPr>
    <w:rPr>
      <w:b/>
      <w:bCs/>
      <w:color w:val="4F81BD"/>
      <w:sz w:val="3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Nadpis 1_1 Char"/>
    <w:link w:val="Nadpis1"/>
    <w:uiPriority w:val="9"/>
    <w:rsid w:val="002A6B17"/>
    <w:rPr>
      <w:rFonts w:ascii="Times New Roman" w:eastAsia="Calibri" w:hAnsi="Times New Roman" w:cs="Times New Roman"/>
      <w:b/>
      <w:bCs/>
      <w:color w:val="365F91"/>
      <w:sz w:val="36"/>
      <w:szCs w:val="28"/>
      <w:lang w:val="cs-CZ"/>
    </w:rPr>
  </w:style>
  <w:style w:type="character" w:customStyle="1" w:styleId="Nadpis2Char">
    <w:name w:val="Nadpis 2 Char"/>
    <w:link w:val="Nadpis2"/>
    <w:uiPriority w:val="9"/>
    <w:rsid w:val="002A6B17"/>
    <w:rPr>
      <w:rFonts w:ascii="Times New Roman" w:eastAsia="Calibri" w:hAnsi="Times New Roman" w:cs="Times New Roman"/>
      <w:b/>
      <w:bCs/>
      <w:color w:val="4F81BD"/>
      <w:sz w:val="32"/>
      <w:szCs w:val="26"/>
      <w:lang w:val="cs-CZ"/>
    </w:rPr>
  </w:style>
  <w:style w:type="character" w:customStyle="1" w:styleId="Nadpis3Char">
    <w:name w:val="Nadpis 3 Char"/>
    <w:link w:val="Nadpis3"/>
    <w:uiPriority w:val="9"/>
    <w:rsid w:val="002A6B17"/>
    <w:rPr>
      <w:rFonts w:ascii="Times New Roman" w:eastAsia="Calibri" w:hAnsi="Times New Roman" w:cs="Times New Roman"/>
      <w:b/>
      <w:bCs/>
      <w:color w:val="4F81BD"/>
      <w:sz w:val="3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Tomáš Meiser</cp:lastModifiedBy>
  <cp:revision>2</cp:revision>
  <dcterms:created xsi:type="dcterms:W3CDTF">2013-09-18T09:24:00Z</dcterms:created>
  <dcterms:modified xsi:type="dcterms:W3CDTF">2013-09-18T09:24:00Z</dcterms:modified>
</cp:coreProperties>
</file>