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FF" w:rsidRPr="00E52412" w:rsidRDefault="00103F77">
      <w:pPr>
        <w:rPr>
          <w:b/>
        </w:rPr>
      </w:pPr>
      <w:r w:rsidRPr="00E52412">
        <w:rPr>
          <w:b/>
        </w:rPr>
        <w:t>Mise: Ahoj Země!</w:t>
      </w:r>
    </w:p>
    <w:p w:rsidR="00103F77" w:rsidRDefault="007A3F54">
      <w:proofErr w:type="spellStart"/>
      <w:r w:rsidRPr="007A3F54">
        <w:rPr>
          <w:b/>
        </w:rPr>
        <w:t>Info</w:t>
      </w:r>
      <w:proofErr w:type="spellEnd"/>
      <w:r w:rsidRPr="007A3F54">
        <w:rPr>
          <w:b/>
        </w:rPr>
        <w:t xml:space="preserve"> blok:</w:t>
      </w:r>
      <w:r>
        <w:t xml:space="preserve"> k</w:t>
      </w:r>
      <w:r w:rsidR="00103F77">
        <w:t>aždý vesmírný let začíná na Zemi. I znalosti, které využíváme ve vesmíru</w:t>
      </w:r>
      <w:r w:rsidR="0070554A">
        <w:t>,</w:t>
      </w:r>
      <w:r w:rsidR="00103F77">
        <w:t xml:space="preserve"> se odvíjí od toho, co </w:t>
      </w:r>
      <w:r w:rsidR="00384A44">
        <w:t>jsme se dozvěděli</w:t>
      </w:r>
      <w:r w:rsidR="00103F77">
        <w:t xml:space="preserve"> o naší mateřské planetě. Proto se každý kosmonaut nejprve </w:t>
      </w:r>
      <w:r w:rsidR="00384A44">
        <w:t>seznamuje</w:t>
      </w:r>
      <w:r w:rsidR="00103F77">
        <w:t xml:space="preserve"> s vlastní planetou</w:t>
      </w:r>
      <w:r w:rsidR="00C40EF6">
        <w:t xml:space="preserve">, její polohou vůči </w:t>
      </w:r>
      <w:ins w:id="0" w:author="Tomáš Meiser" w:date="2013-09-18T08:11:00Z">
        <w:r w:rsidR="00DB2B0A">
          <w:t>S</w:t>
        </w:r>
      </w:ins>
      <w:del w:id="1" w:author="Tomáš Meiser" w:date="2013-09-18T08:11:00Z">
        <w:r w:rsidR="00C40EF6" w:rsidDel="00DB2B0A">
          <w:delText>s</w:delText>
        </w:r>
      </w:del>
      <w:r w:rsidR="00C40EF6">
        <w:t xml:space="preserve">lunci </w:t>
      </w:r>
      <w:r w:rsidR="00103F77">
        <w:t xml:space="preserve">a </w:t>
      </w:r>
      <w:r w:rsidR="00C40EF6">
        <w:t xml:space="preserve">jejím souputníkem </w:t>
      </w:r>
      <w:r w:rsidR="00103F77">
        <w:t>Měsícem.</w:t>
      </w:r>
      <w:r w:rsidR="0081452C">
        <w:t xml:space="preserve"> Právě takové seznámení </w:t>
      </w:r>
      <w:r w:rsidR="00384A44">
        <w:t>je cílem naší mise.</w:t>
      </w:r>
    </w:p>
    <w:p w:rsidR="007A3F54" w:rsidRDefault="00103F77">
      <w:r w:rsidRPr="00C40EF6">
        <w:rPr>
          <w:b/>
        </w:rPr>
        <w:t>1. Vnitřní stavba Země</w:t>
      </w:r>
    </w:p>
    <w:p w:rsidR="00D558C8" w:rsidRDefault="00D558C8">
      <w:r w:rsidRPr="007A3F54">
        <w:rPr>
          <w:b/>
        </w:rPr>
        <w:t>Blok zadání úkolu</w:t>
      </w:r>
      <w:r>
        <w:rPr>
          <w:b/>
        </w:rPr>
        <w:t xml:space="preserve">: </w:t>
      </w:r>
      <w:ins w:id="2" w:author="Tomáš Meiser" w:date="2013-09-18T08:11:00Z">
        <w:r w:rsidR="00DB2B0A">
          <w:t>S</w:t>
        </w:r>
      </w:ins>
      <w:del w:id="3" w:author="Tomáš Meiser" w:date="2013-09-18T08:11:00Z">
        <w:r w:rsidR="0081452C" w:rsidDel="00DB2B0A">
          <w:delText>s</w:delText>
        </w:r>
      </w:del>
      <w:r w:rsidR="0081452C">
        <w:t xml:space="preserve">tavba </w:t>
      </w:r>
      <w:r>
        <w:t xml:space="preserve">planety </w:t>
      </w:r>
      <w:r w:rsidR="0081452C">
        <w:t>přímo ovlivňuje</w:t>
      </w:r>
      <w:r>
        <w:t xml:space="preserve"> možnost zde při vesmírných misích přistát. Na Zemi </w:t>
      </w:r>
      <w:r w:rsidR="0081452C">
        <w:t xml:space="preserve">tyto faktory </w:t>
      </w:r>
      <w:r>
        <w:t xml:space="preserve">mají </w:t>
      </w:r>
      <w:r w:rsidR="0081452C">
        <w:t xml:space="preserve">bezprostřední </w:t>
      </w:r>
      <w:r>
        <w:t>vliv na život lidí – například sopečnou činnost</w:t>
      </w:r>
      <w:r w:rsidR="0081452C">
        <w:t>í</w:t>
      </w:r>
      <w:r>
        <w:t>, výlevy lávy a zemětřesení</w:t>
      </w:r>
      <w:r w:rsidR="0081452C">
        <w:t>mi</w:t>
      </w:r>
      <w:r>
        <w:t>.</w:t>
      </w:r>
      <w:r w:rsidRPr="00D558C8">
        <w:t xml:space="preserve"> </w:t>
      </w:r>
      <w:r>
        <w:t xml:space="preserve">Proto, než vzlétneme k ostatním planetám, </w:t>
      </w:r>
      <w:r w:rsidR="007E58B0">
        <w:t>najdi exponát Vnitřní stavba Země a zjisti</w:t>
      </w:r>
      <w:r w:rsidR="00E52412">
        <w:t>,</w:t>
      </w:r>
      <w:r w:rsidR="007E58B0">
        <w:t xml:space="preserve"> </w:t>
      </w:r>
      <w:del w:id="4" w:author="Tomáš Meiser" w:date="2013-09-18T08:12:00Z">
        <w:r w:rsidR="007E58B0" w:rsidDel="00DB2B0A">
          <w:delText xml:space="preserve">co jsou to sféry Země, a </w:delText>
        </w:r>
        <w:r w:rsidR="00E52412" w:rsidDel="00DB2B0A">
          <w:delText xml:space="preserve">zjisti, </w:delText>
        </w:r>
        <w:r w:rsidR="007E58B0" w:rsidDel="00DB2B0A">
          <w:delText xml:space="preserve">které z nich jsou v polotekutém stavu. </w:delText>
        </w:r>
      </w:del>
      <w:ins w:id="5" w:author="Tomáš Meiser" w:date="2013-09-18T08:12:00Z">
        <w:r w:rsidR="00DB2B0A">
          <w:t xml:space="preserve">Na </w:t>
        </w:r>
      </w:ins>
      <w:ins w:id="6" w:author="Tomáš Meiser" w:date="2013-09-18T08:13:00Z">
        <w:r w:rsidR="00DB2B0A">
          <w:t>kolik hlavních vrstev se vnitřní stavba dělí?</w:t>
        </w:r>
      </w:ins>
    </w:p>
    <w:p w:rsidR="007A3F54" w:rsidRDefault="007A3F54" w:rsidP="00555367">
      <w:pPr>
        <w:rPr>
          <w:ins w:id="7" w:author="Tomáš Meiser" w:date="2013-09-18T08:13:00Z"/>
        </w:rPr>
      </w:pPr>
      <w:r>
        <w:rPr>
          <w:b/>
        </w:rPr>
        <w:t>Blok odpověď</w:t>
      </w:r>
      <w:r w:rsidR="00555367">
        <w:rPr>
          <w:b/>
        </w:rPr>
        <w:t xml:space="preserve"> </w:t>
      </w:r>
      <w:r w:rsidR="007E58B0">
        <w:rPr>
          <w:b/>
        </w:rPr>
        <w:t xml:space="preserve">– přímá otázka: </w:t>
      </w:r>
      <w:r w:rsidR="00E52412">
        <w:t xml:space="preserve">Do terminálu </w:t>
      </w:r>
      <w:proofErr w:type="spellStart"/>
      <w:r w:rsidR="00E52412">
        <w:t>napiš</w:t>
      </w:r>
      <w:del w:id="8" w:author="Tomáš Meiser" w:date="2013-09-18T08:13:00Z">
        <w:r w:rsidR="00E52412" w:rsidDel="00DB2B0A">
          <w:delText>,</w:delText>
        </w:r>
        <w:r w:rsidDel="00DB2B0A">
          <w:delText xml:space="preserve"> jak se nazývají </w:delText>
        </w:r>
        <w:r w:rsidR="00E52412" w:rsidDel="00DB2B0A">
          <w:delText>sféry</w:delText>
        </w:r>
        <w:r w:rsidDel="00DB2B0A">
          <w:delText xml:space="preserve"> </w:delText>
        </w:r>
        <w:r w:rsidR="00E52412" w:rsidDel="00DB2B0A">
          <w:delText xml:space="preserve">Země </w:delText>
        </w:r>
        <w:r w:rsidDel="00DB2B0A">
          <w:delText>v polotuhém stavu.</w:delText>
        </w:r>
      </w:del>
      <w:ins w:id="9" w:author="Tomáš Meiser" w:date="2013-09-18T08:13:00Z">
        <w:r w:rsidR="00DB2B0A">
          <w:t>na</w:t>
        </w:r>
        <w:proofErr w:type="spellEnd"/>
        <w:r w:rsidR="00DB2B0A">
          <w:t xml:space="preserve"> kolik vnitřních vrstev se vnitřní stavba dělí?</w:t>
        </w:r>
      </w:ins>
    </w:p>
    <w:p w:rsidR="00DB2B0A" w:rsidRDefault="00DB2B0A" w:rsidP="00555367">
      <w:pPr>
        <w:rPr>
          <w:ins w:id="10" w:author="Tomáš Meiser" w:date="2013-09-18T08:13:00Z"/>
        </w:rPr>
      </w:pPr>
    </w:p>
    <w:p w:rsidR="00DB2B0A" w:rsidRDefault="00DB2B0A" w:rsidP="00DB2B0A">
      <w:pPr>
        <w:rPr>
          <w:ins w:id="11" w:author="Tomáš Meiser" w:date="2013-09-18T08:15:00Z"/>
        </w:rPr>
      </w:pPr>
      <w:ins w:id="12" w:author="Tomáš Meiser" w:date="2013-09-18T08:15:00Z">
        <w:r>
          <w:t>A) 4</w:t>
        </w:r>
      </w:ins>
    </w:p>
    <w:p w:rsidR="00DB2B0A" w:rsidRDefault="00DB2B0A" w:rsidP="00DB2B0A">
      <w:pPr>
        <w:rPr>
          <w:ins w:id="13" w:author="Tomáš Meiser" w:date="2013-09-18T08:15:00Z"/>
        </w:rPr>
      </w:pPr>
      <w:ins w:id="14" w:author="Tomáš Meiser" w:date="2013-09-18T08:15:00Z">
        <w:r>
          <w:t>b) 2</w:t>
        </w:r>
      </w:ins>
    </w:p>
    <w:p w:rsidR="00DB2B0A" w:rsidRDefault="00DB2B0A" w:rsidP="00DB2B0A">
      <w:pPr>
        <w:rPr>
          <w:ins w:id="15" w:author="Tomáš Meiser" w:date="2013-09-18T08:15:00Z"/>
        </w:rPr>
      </w:pPr>
      <w:ins w:id="16" w:author="Tomáš Meiser" w:date="2013-09-18T08:15:00Z">
        <w:r>
          <w:t>c)5 – správná odpověď</w:t>
        </w:r>
      </w:ins>
    </w:p>
    <w:p w:rsidR="00DB2B0A" w:rsidRPr="00DB2B0A" w:rsidRDefault="00DB2B0A" w:rsidP="00DB2B0A">
      <w:pPr>
        <w:rPr>
          <w:rPrChange w:id="17" w:author="Tomáš Meiser" w:date="2013-09-18T08:15:00Z">
            <w:rPr>
              <w:b/>
            </w:rPr>
          </w:rPrChange>
        </w:rPr>
      </w:pPr>
      <w:ins w:id="18" w:author="Tomáš Meiser" w:date="2013-09-18T08:15:00Z">
        <w:r>
          <w:t>d)3</w:t>
        </w:r>
      </w:ins>
    </w:p>
    <w:p w:rsidR="00103F77" w:rsidRDefault="007A3F54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0A0CA3">
        <w:rPr>
          <w:b/>
        </w:rPr>
        <w:t>ell</w:t>
      </w:r>
      <w:proofErr w:type="spellEnd"/>
      <w:r w:rsidR="000A0CA3">
        <w:rPr>
          <w:b/>
        </w:rPr>
        <w:t>-done:</w:t>
      </w:r>
      <w:r>
        <w:t xml:space="preserve"> </w:t>
      </w:r>
      <w:r w:rsidR="00D558C8">
        <w:t xml:space="preserve">Děkujeme za </w:t>
      </w:r>
      <w:r w:rsidR="007E58B0">
        <w:t xml:space="preserve">správnou </w:t>
      </w:r>
      <w:r w:rsidR="00D558C8">
        <w:t>odpověď! Podobnou stavbu jako Země mají i ostatní</w:t>
      </w:r>
      <w:r w:rsidR="0081452C">
        <w:t xml:space="preserve"> planety</w:t>
      </w:r>
      <w:r w:rsidR="00D558C8">
        <w:t xml:space="preserve">, </w:t>
      </w:r>
      <w:r w:rsidR="00103F77">
        <w:t xml:space="preserve">které jsou </w:t>
      </w:r>
      <w:r w:rsidR="00C40EF6">
        <w:t xml:space="preserve">ve sluneční soustavě </w:t>
      </w:r>
      <w:r w:rsidR="007E58B0">
        <w:t xml:space="preserve">v podobné vzdálenosti od Slunce. </w:t>
      </w:r>
    </w:p>
    <w:p w:rsidR="000A0CA3" w:rsidRPr="00555367" w:rsidRDefault="000A0CA3">
      <w:pPr>
        <w:rPr>
          <w:b/>
        </w:rPr>
      </w:pPr>
      <w:r w:rsidRPr="00555367">
        <w:rPr>
          <w:b/>
        </w:rPr>
        <w:t xml:space="preserve">Blok </w:t>
      </w:r>
      <w:proofErr w:type="spellStart"/>
      <w:r w:rsidRPr="00555367">
        <w:rPr>
          <w:b/>
        </w:rPr>
        <w:t>sorry</w:t>
      </w:r>
      <w:proofErr w:type="spellEnd"/>
      <w:r w:rsidRPr="00555367">
        <w:rPr>
          <w:b/>
        </w:rPr>
        <w:t>:</w:t>
      </w:r>
      <w:r w:rsidR="007E58B0">
        <w:rPr>
          <w:b/>
        </w:rPr>
        <w:t xml:space="preserve"> </w:t>
      </w:r>
      <w:r w:rsidR="007E58B0" w:rsidRPr="007E58B0">
        <w:t>Děkujeme za odpověď</w:t>
      </w:r>
      <w:r w:rsidR="007E58B0">
        <w:t xml:space="preserve">. </w:t>
      </w:r>
      <w:ins w:id="19" w:author="Tomáš Meiser" w:date="2013-09-18T08:16:00Z">
        <w:r w:rsidR="00DB2B0A">
          <w:t xml:space="preserve">Ale ve skutečnosti je vrstev 5 </w:t>
        </w:r>
        <w:r w:rsidR="00DB2B0A" w:rsidRPr="00DB2B0A">
          <w:t xml:space="preserve">zemská kůra, svrchní plášť, spodní plášť, vnější jádro a vnitřní jádro </w:t>
        </w:r>
      </w:ins>
      <w:del w:id="20" w:author="Tomáš Meiser" w:date="2013-09-18T08:16:00Z">
        <w:r w:rsidR="007E58B0" w:rsidDel="00DB2B0A">
          <w:delText xml:space="preserve">Polotekuté sféry v nitru Země jsou svrchní plášť a vnější jádro. </w:delText>
        </w:r>
      </w:del>
      <w:r w:rsidR="007E58B0">
        <w:t>Zkus další exponát, třeba budeš mít větší štěstí.</w:t>
      </w:r>
    </w:p>
    <w:p w:rsidR="00C52453" w:rsidRDefault="00C52453"/>
    <w:p w:rsidR="0081452C" w:rsidRDefault="0070554A">
      <w:r w:rsidRPr="00C40EF6">
        <w:rPr>
          <w:b/>
        </w:rPr>
        <w:t>2. Sopka</w:t>
      </w:r>
    </w:p>
    <w:p w:rsidR="0081452C" w:rsidRDefault="0081452C">
      <w:r w:rsidRPr="007A3F54">
        <w:rPr>
          <w:b/>
        </w:rPr>
        <w:t>Blok zadání úkolu</w:t>
      </w:r>
      <w:r>
        <w:rPr>
          <w:b/>
        </w:rPr>
        <w:t xml:space="preserve">: </w:t>
      </w:r>
      <w:r w:rsidR="0070554A">
        <w:t xml:space="preserve">pokud přistaneme na cizí planetě, která má podobnou stavbu a velikost jako Země, můžeme se </w:t>
      </w:r>
      <w:r w:rsidR="00C40EF6">
        <w:t xml:space="preserve">i </w:t>
      </w:r>
      <w:r w:rsidR="0070554A">
        <w:t xml:space="preserve">zde setkat s nebezpečnými sopkami. Jak takováto sopka vypadá, se můžeš dozvědět u </w:t>
      </w:r>
      <w:r w:rsidR="007E58B0">
        <w:t>exponátu Sopka</w:t>
      </w:r>
      <w:r w:rsidR="0070554A">
        <w:t xml:space="preserve">. </w:t>
      </w:r>
      <w:r w:rsidR="00D53CC7">
        <w:t>Nezapomeň také na okolní popisky. Zjistíš</w:t>
      </w:r>
      <w:r w:rsidR="00E52412">
        <w:t xml:space="preserve"> zde</w:t>
      </w:r>
      <w:r w:rsidR="00D53CC7">
        <w:t xml:space="preserve"> na které planetě jsou vyšší sopky, než je nejvyšší hora Země Mount Everest? Exponát sopka najdeš</w:t>
      </w:r>
      <w:r w:rsidR="00E52412">
        <w:t xml:space="preserve"> v</w:t>
      </w:r>
      <w:ins w:id="21" w:author="Tomáš Meiser" w:date="2013-09-18T08:17:00Z">
        <w:r w:rsidR="00DB2B0A">
          <w:t> dolní části expozice.</w:t>
        </w:r>
      </w:ins>
      <w:del w:id="22" w:author="Tomáš Meiser" w:date="2013-09-18T08:17:00Z">
        <w:r w:rsidR="00E52412" w:rsidDel="00DB2B0A">
          <w:delText xml:space="preserve"> </w:delText>
        </w:r>
        <w:r w:rsidR="00D53CC7" w:rsidDel="00DB2B0A">
          <w:delText>…</w:delText>
        </w:r>
      </w:del>
    </w:p>
    <w:p w:rsidR="00DB2B0A" w:rsidRDefault="00DB2B0A">
      <w:pPr>
        <w:rPr>
          <w:ins w:id="23" w:author="Tomáš Meiser" w:date="2013-09-18T08:17:00Z"/>
          <w:b/>
        </w:rPr>
      </w:pPr>
    </w:p>
    <w:p w:rsidR="00DB2B0A" w:rsidRPr="00DB2B0A" w:rsidRDefault="00DB2B0A" w:rsidP="00DB2B0A">
      <w:pPr>
        <w:pStyle w:val="Odstavecseseznamem"/>
        <w:numPr>
          <w:ilvl w:val="0"/>
          <w:numId w:val="1"/>
        </w:numPr>
        <w:rPr>
          <w:ins w:id="24" w:author="Tomáš Meiser" w:date="2013-09-18T08:17:00Z"/>
          <w:b/>
          <w:rPrChange w:id="25" w:author="Tomáš Meiser" w:date="2013-09-18T08:17:00Z">
            <w:rPr>
              <w:ins w:id="26" w:author="Tomáš Meiser" w:date="2013-09-18T08:17:00Z"/>
            </w:rPr>
          </w:rPrChange>
        </w:rPr>
        <w:pPrChange w:id="27" w:author="Tomáš Meiser" w:date="2013-09-18T08:17:00Z">
          <w:pPr/>
        </w:pPrChange>
      </w:pPr>
      <w:ins w:id="28" w:author="Tomáš Meiser" w:date="2013-09-18T08:17:00Z">
        <w:r>
          <w:rPr>
            <w:b/>
          </w:rPr>
          <w:t>Správná odpověď je Mars</w:t>
        </w:r>
      </w:ins>
    </w:p>
    <w:p w:rsidR="0070554A" w:rsidRDefault="0081452C">
      <w:r>
        <w:rPr>
          <w:b/>
        </w:rPr>
        <w:t>Blok odpověď</w:t>
      </w:r>
      <w:r w:rsidR="007E58B0">
        <w:rPr>
          <w:b/>
        </w:rPr>
        <w:t xml:space="preserve"> – přímá otázka</w:t>
      </w:r>
      <w:r>
        <w:rPr>
          <w:b/>
        </w:rPr>
        <w:t>:</w:t>
      </w:r>
      <w:r w:rsidR="00C40EF6">
        <w:t xml:space="preserve"> prozkoumej </w:t>
      </w:r>
      <w:r>
        <w:t xml:space="preserve">exponát </w:t>
      </w:r>
      <w:r w:rsidR="00C40EF6">
        <w:t>a n</w:t>
      </w:r>
      <w:r w:rsidR="0070554A">
        <w:t xml:space="preserve">a popiscích zjisti, na </w:t>
      </w:r>
      <w:r w:rsidR="00C40EF6">
        <w:t xml:space="preserve">které </w:t>
      </w:r>
      <w:r w:rsidR="0070554A">
        <w:t>blízké planetě jsou velmi vysoké sopky (i přes 12 km</w:t>
      </w:r>
      <w:r w:rsidR="00C40EF6">
        <w:t>!</w:t>
      </w:r>
      <w:r w:rsidR="0010402E">
        <w:t>)</w:t>
      </w:r>
      <w:r w:rsidR="0070554A">
        <w:t>.</w:t>
      </w:r>
      <w:r>
        <w:t xml:space="preserve"> Její název vepiš do terminálu.</w:t>
      </w:r>
    </w:p>
    <w:p w:rsidR="0081452C" w:rsidRDefault="0081452C" w:rsidP="00E52412">
      <w:r>
        <w:rPr>
          <w:b/>
        </w:rPr>
        <w:lastRenderedPageBreak/>
        <w:t xml:space="preserve">Blok </w:t>
      </w:r>
      <w:proofErr w:type="spellStart"/>
      <w:r>
        <w:rPr>
          <w:b/>
        </w:rPr>
        <w:t>w</w:t>
      </w:r>
      <w:r w:rsidR="007E58B0">
        <w:rPr>
          <w:b/>
        </w:rPr>
        <w:t>ell</w:t>
      </w:r>
      <w:proofErr w:type="spellEnd"/>
      <w:r w:rsidR="007E58B0">
        <w:rPr>
          <w:b/>
        </w:rPr>
        <w:t xml:space="preserve"> done</w:t>
      </w:r>
      <w:r>
        <w:rPr>
          <w:b/>
        </w:rPr>
        <w:t xml:space="preserve">: </w:t>
      </w:r>
      <w:r>
        <w:t xml:space="preserve">Děkujeme za </w:t>
      </w:r>
      <w:r w:rsidR="007E58B0">
        <w:t xml:space="preserve">správnou </w:t>
      </w:r>
      <w:r>
        <w:t xml:space="preserve">odpověď! </w:t>
      </w:r>
      <w:r w:rsidR="007E58B0">
        <w:t>Teď už toho o nitru Země víš opravdu hodně. Seznam se i s jejím plynným obalem</w:t>
      </w:r>
      <w:r w:rsidR="00E52412">
        <w:t xml:space="preserve"> – atmosférou</w:t>
      </w:r>
      <w:r>
        <w:t>.</w:t>
      </w:r>
    </w:p>
    <w:p w:rsidR="007E58B0" w:rsidRPr="007E58B0" w:rsidRDefault="007E58B0">
      <w:r w:rsidRPr="007E58B0">
        <w:rPr>
          <w:b/>
        </w:rPr>
        <w:t xml:space="preserve">Blok </w:t>
      </w:r>
      <w:proofErr w:type="spellStart"/>
      <w:r w:rsidRPr="007E58B0">
        <w:rPr>
          <w:b/>
        </w:rPr>
        <w:t>sorry</w:t>
      </w:r>
      <w:proofErr w:type="spellEnd"/>
      <w:r w:rsidRPr="007E58B0">
        <w:rPr>
          <w:b/>
        </w:rPr>
        <w:t xml:space="preserve">: </w:t>
      </w:r>
      <w:r>
        <w:t>Tak velké sopky jsou ve skutečnosti na Marsu. Je to proto, že oproti Zemi má menší gravitaci</w:t>
      </w:r>
      <w:r w:rsidR="00E52412">
        <w:t>,</w:t>
      </w:r>
      <w:r>
        <w:t xml:space="preserve"> a </w:t>
      </w:r>
      <w:r w:rsidR="00E52412">
        <w:t xml:space="preserve">tak </w:t>
      </w:r>
      <w:r>
        <w:t>sopky „rostou“ do větší vý</w:t>
      </w:r>
      <w:r w:rsidR="00D53CC7">
        <w:t>šky. Nevadí, zkus další exponát.</w:t>
      </w:r>
    </w:p>
    <w:p w:rsidR="0081452C" w:rsidRDefault="0081452C"/>
    <w:p w:rsidR="0081452C" w:rsidRDefault="0070554A">
      <w:r w:rsidRPr="00C40EF6">
        <w:rPr>
          <w:b/>
        </w:rPr>
        <w:t xml:space="preserve">3. </w:t>
      </w:r>
      <w:r w:rsidR="0010402E" w:rsidRPr="00C40EF6">
        <w:rPr>
          <w:b/>
        </w:rPr>
        <w:t>Atmosféra Země</w:t>
      </w:r>
    </w:p>
    <w:p w:rsidR="0081452C" w:rsidRDefault="0081452C">
      <w:r w:rsidRPr="007A3F54">
        <w:rPr>
          <w:b/>
        </w:rPr>
        <w:t>Blok zadání úkolu</w:t>
      </w:r>
      <w:r>
        <w:rPr>
          <w:b/>
        </w:rPr>
        <w:t xml:space="preserve">: </w:t>
      </w:r>
      <w:r w:rsidR="0010402E">
        <w:t xml:space="preserve">atmosféru Země </w:t>
      </w:r>
      <w:r w:rsidR="00E52412">
        <w:t xml:space="preserve">všichni </w:t>
      </w:r>
      <w:r w:rsidR="0010402E">
        <w:t xml:space="preserve">důvěrně známe. Od našeho narození dýcháme vzduch, který ji u zemského povrchu tvoří. Jako kosmonauti budeme po startu rakety atmosférou prolétávat. </w:t>
      </w:r>
      <w:r w:rsidR="00D53CC7">
        <w:t>Najdi proto exponát Atmosféra Země a zjisti, v jaké výšce nad povrchem bude naše raketa čelit silným</w:t>
      </w:r>
      <w:r w:rsidR="00E52412">
        <w:t>, stálým</w:t>
      </w:r>
      <w:r w:rsidR="00D53CC7">
        <w:t xml:space="preserve"> větrům. </w:t>
      </w:r>
    </w:p>
    <w:p w:rsidR="0070554A" w:rsidRDefault="0081452C" w:rsidP="000E3784">
      <w:r>
        <w:rPr>
          <w:b/>
        </w:rPr>
        <w:t>Blok odpověď</w:t>
      </w:r>
      <w:r w:rsidR="00D53CC7">
        <w:rPr>
          <w:b/>
        </w:rPr>
        <w:t xml:space="preserve"> – zadej</w:t>
      </w:r>
      <w:r>
        <w:rPr>
          <w:b/>
        </w:rPr>
        <w:t>:</w:t>
      </w:r>
      <w:r>
        <w:t xml:space="preserve"> </w:t>
      </w:r>
      <w:r w:rsidR="00E52412">
        <w:t>D</w:t>
      </w:r>
      <w:r w:rsidR="00C40EF6">
        <w:t xml:space="preserve">o terminálu </w:t>
      </w:r>
      <w:r w:rsidR="00E52412">
        <w:t>zadej</w:t>
      </w:r>
      <w:r w:rsidR="0010402E">
        <w:t>, v jaké výšce bude naše raketa čelit silným větrům, které mají velký vliv na tvorbu počasí.</w:t>
      </w:r>
    </w:p>
    <w:p w:rsidR="00D53CC7" w:rsidRDefault="00D53CC7" w:rsidP="000E3784">
      <w:r>
        <w:t>a) ve výšce okolo 10 km</w:t>
      </w:r>
    </w:p>
    <w:p w:rsidR="00D53CC7" w:rsidRDefault="00D53CC7" w:rsidP="000E3784">
      <w:r>
        <w:t>b) ve výšce 100 km</w:t>
      </w:r>
    </w:p>
    <w:p w:rsidR="00D53CC7" w:rsidRDefault="00D53CC7" w:rsidP="000E3784">
      <w:r>
        <w:t>c) ve výšce 1000 km</w:t>
      </w:r>
    </w:p>
    <w:p w:rsidR="00D53CC7" w:rsidRDefault="00D53CC7" w:rsidP="000E3784"/>
    <w:p w:rsidR="00E52412" w:rsidRPr="00D53CC7" w:rsidRDefault="000E3784" w:rsidP="00E52412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D53CC7">
        <w:rPr>
          <w:b/>
        </w:rPr>
        <w:t>ell</w:t>
      </w:r>
      <w:proofErr w:type="spellEnd"/>
      <w:r w:rsidR="00D53CC7">
        <w:rPr>
          <w:b/>
        </w:rPr>
        <w:t>-done</w:t>
      </w:r>
      <w:r>
        <w:rPr>
          <w:b/>
        </w:rPr>
        <w:t xml:space="preserve">: </w:t>
      </w:r>
      <w:r w:rsidR="00D53CC7" w:rsidRPr="00D53CC7">
        <w:t>Je to tak, d</w:t>
      </w:r>
      <w:r w:rsidRPr="00D53CC7">
        <w:t>ěkujeme</w:t>
      </w:r>
      <w:r>
        <w:t xml:space="preserve"> za </w:t>
      </w:r>
      <w:r w:rsidR="00D53CC7">
        <w:t xml:space="preserve">správnou </w:t>
      </w:r>
      <w:r>
        <w:t xml:space="preserve">odpověď! </w:t>
      </w:r>
      <w:r w:rsidR="00E52412">
        <w:t>T</w:t>
      </w:r>
      <w:r w:rsidR="00E52412" w:rsidRPr="00D53CC7">
        <w:t xml:space="preserve">yto větry (tzv. jet </w:t>
      </w:r>
      <w:proofErr w:type="spellStart"/>
      <w:r w:rsidR="00E52412" w:rsidRPr="00D53CC7">
        <w:t>streems</w:t>
      </w:r>
      <w:proofErr w:type="spellEnd"/>
      <w:r w:rsidR="00E52412" w:rsidRPr="00D53CC7">
        <w:t xml:space="preserve">) </w:t>
      </w:r>
      <w:r w:rsidR="00E52412">
        <w:t xml:space="preserve">skutečně </w:t>
      </w:r>
      <w:r w:rsidR="00E52412" w:rsidRPr="00D53CC7">
        <w:t>vanou na hranici troposféry – tedy zhruba ve výšce 10 km.</w:t>
      </w:r>
      <w:r w:rsidR="00E52412">
        <w:t xml:space="preserve"> Je vidět, že jsi nadaným adeptem na kosmonauta.</w:t>
      </w:r>
    </w:p>
    <w:p w:rsidR="000E3784" w:rsidRDefault="000E3784" w:rsidP="000E3784">
      <w:pPr>
        <w:tabs>
          <w:tab w:val="left" w:pos="701"/>
        </w:tabs>
      </w:pPr>
    </w:p>
    <w:p w:rsidR="00C52453" w:rsidRPr="00D53CC7" w:rsidRDefault="00D53CC7">
      <w:r>
        <w:rPr>
          <w:b/>
        </w:rPr>
        <w:t xml:space="preserve">Blok </w:t>
      </w:r>
      <w:proofErr w:type="spellStart"/>
      <w:r>
        <w:rPr>
          <w:b/>
        </w:rPr>
        <w:t>sorry</w:t>
      </w:r>
      <w:proofErr w:type="spellEnd"/>
      <w:r>
        <w:rPr>
          <w:b/>
        </w:rPr>
        <w:t xml:space="preserve">: </w:t>
      </w:r>
      <w:r w:rsidRPr="00D53CC7">
        <w:t xml:space="preserve">Bohužel, tyto větry (tzv. jet </w:t>
      </w:r>
      <w:proofErr w:type="spellStart"/>
      <w:r w:rsidRPr="00D53CC7">
        <w:t>streems</w:t>
      </w:r>
      <w:proofErr w:type="spellEnd"/>
      <w:r w:rsidRPr="00D53CC7">
        <w:t>) vanou na hranici troposféry – tedy zhruba ve výšce 10 km.</w:t>
      </w:r>
    </w:p>
    <w:p w:rsidR="00D53CC7" w:rsidRDefault="00D53CC7">
      <w:pPr>
        <w:rPr>
          <w:b/>
        </w:rPr>
      </w:pPr>
    </w:p>
    <w:p w:rsidR="000E3784" w:rsidRDefault="000E3784">
      <w:r>
        <w:rPr>
          <w:b/>
        </w:rPr>
        <w:t>4. Tornádo</w:t>
      </w:r>
    </w:p>
    <w:p w:rsidR="000E3784" w:rsidRDefault="000E3784">
      <w:r w:rsidRPr="007A3F54">
        <w:rPr>
          <w:b/>
        </w:rPr>
        <w:t>Blok zadání úkolu</w:t>
      </w:r>
      <w:r>
        <w:rPr>
          <w:b/>
        </w:rPr>
        <w:t xml:space="preserve">: </w:t>
      </w:r>
      <w:r w:rsidR="0010402E">
        <w:t>v atmosféře se můžeme setkat s mnoha nebezpečnými jevy souvisejícími s pohybem vzduchu – větrem. Jedním z těchto jevů je i vzdušný vír – tornádo.</w:t>
      </w:r>
      <w:r w:rsidR="00D53CC7">
        <w:t xml:space="preserve"> Najdi tento exponát a na okolních popiscích zjisti, na které další planetě (kromě Země) naší </w:t>
      </w:r>
      <w:ins w:id="29" w:author="Tomáš Meiser" w:date="2013-09-18T08:19:00Z">
        <w:r w:rsidR="00DB2B0A">
          <w:t>S</w:t>
        </w:r>
      </w:ins>
      <w:del w:id="30" w:author="Tomáš Meiser" w:date="2013-09-18T08:19:00Z">
        <w:r w:rsidR="00D53CC7" w:rsidDel="00DB2B0A">
          <w:delText>s</w:delText>
        </w:r>
      </w:del>
      <w:r w:rsidR="00D53CC7">
        <w:t>luneční soustavy byl</w:t>
      </w:r>
      <w:ins w:id="31" w:author="Tomáš Meiser" w:date="2013-09-18T08:19:00Z">
        <w:r w:rsidR="00DB2B0A">
          <w:t xml:space="preserve"> podobný jev jako</w:t>
        </w:r>
      </w:ins>
      <w:del w:id="32" w:author="Tomáš Meiser" w:date="2013-09-18T08:19:00Z">
        <w:r w:rsidR="00D53CC7" w:rsidDel="00DB2B0A">
          <w:delText>o</w:delText>
        </w:r>
      </w:del>
      <w:r w:rsidR="00D53CC7">
        <w:t xml:space="preserve"> tornádo pozor</w:t>
      </w:r>
      <w:r w:rsidR="00E52412">
        <w:t>o</w:t>
      </w:r>
      <w:r w:rsidR="00D53CC7">
        <w:t xml:space="preserve">váno. </w:t>
      </w:r>
    </w:p>
    <w:p w:rsidR="0010402E" w:rsidRDefault="000E3784">
      <w:r>
        <w:rPr>
          <w:b/>
        </w:rPr>
        <w:t>Blok odpověď</w:t>
      </w:r>
      <w:r w:rsidR="00D53CC7">
        <w:rPr>
          <w:b/>
        </w:rPr>
        <w:t xml:space="preserve"> – přímá otázka</w:t>
      </w:r>
      <w:r>
        <w:rPr>
          <w:b/>
        </w:rPr>
        <w:t>:</w:t>
      </w:r>
      <w:r>
        <w:t xml:space="preserve"> </w:t>
      </w:r>
      <w:r w:rsidR="00E52412">
        <w:t>Zapiš do terminálu,</w:t>
      </w:r>
      <w:r w:rsidR="0010402E">
        <w:t xml:space="preserve"> na jaké </w:t>
      </w:r>
      <w:r w:rsidR="008D1465">
        <w:t xml:space="preserve">další </w:t>
      </w:r>
      <w:r w:rsidR="0010402E">
        <w:t xml:space="preserve">planetě </w:t>
      </w:r>
      <w:r w:rsidR="00384A44">
        <w:t xml:space="preserve">naší </w:t>
      </w:r>
      <w:ins w:id="33" w:author="Tomáš Meiser" w:date="2013-09-18T08:19:00Z">
        <w:r w:rsidR="00DB2B0A">
          <w:t>S</w:t>
        </w:r>
      </w:ins>
      <w:del w:id="34" w:author="Tomáš Meiser" w:date="2013-09-18T08:19:00Z">
        <w:r w:rsidR="00384A44" w:rsidDel="00DB2B0A">
          <w:delText>s</w:delText>
        </w:r>
      </w:del>
      <w:r w:rsidR="00384A44">
        <w:t xml:space="preserve">luneční soustavy </w:t>
      </w:r>
      <w:r w:rsidR="00C40EF6">
        <w:t>byl</w:t>
      </w:r>
      <w:ins w:id="35" w:author="Tomáš Meiser" w:date="2013-09-18T08:19:00Z">
        <w:r w:rsidR="00DB2B0A">
          <w:t xml:space="preserve"> vědci pozorován podobný jev jako </w:t>
        </w:r>
      </w:ins>
      <w:del w:id="36" w:author="Tomáš Meiser" w:date="2013-09-18T08:19:00Z">
        <w:r w:rsidR="00C40EF6" w:rsidDel="00DB2B0A">
          <w:delText xml:space="preserve">o </w:delText>
        </w:r>
        <w:r w:rsidR="0010402E" w:rsidDel="00DB2B0A">
          <w:delText xml:space="preserve">vědci </w:delText>
        </w:r>
      </w:del>
      <w:r w:rsidR="0010402E">
        <w:t xml:space="preserve">tornádo </w:t>
      </w:r>
      <w:proofErr w:type="gramStart"/>
      <w:r w:rsidR="0010402E">
        <w:t>pozorováno</w:t>
      </w:r>
      <w:proofErr w:type="gramEnd"/>
      <w:r w:rsidR="0010402E">
        <w:t>.</w:t>
      </w:r>
    </w:p>
    <w:p w:rsidR="000E3784" w:rsidRDefault="000E3784">
      <w:r>
        <w:rPr>
          <w:b/>
        </w:rPr>
        <w:t xml:space="preserve">Blok </w:t>
      </w:r>
      <w:proofErr w:type="spellStart"/>
      <w:r>
        <w:rPr>
          <w:b/>
        </w:rPr>
        <w:t>w</w:t>
      </w:r>
      <w:r w:rsidR="00D53CC7">
        <w:rPr>
          <w:b/>
        </w:rPr>
        <w:t>ell</w:t>
      </w:r>
      <w:proofErr w:type="spellEnd"/>
      <w:r w:rsidR="00D53CC7">
        <w:rPr>
          <w:b/>
        </w:rPr>
        <w:t xml:space="preserve"> done</w:t>
      </w:r>
      <w:r>
        <w:rPr>
          <w:b/>
        </w:rPr>
        <w:t xml:space="preserve">: </w:t>
      </w:r>
      <w:r>
        <w:t xml:space="preserve">Děkujeme za </w:t>
      </w:r>
      <w:r w:rsidR="00D53CC7">
        <w:t xml:space="preserve">správnou </w:t>
      </w:r>
      <w:r>
        <w:t>odpověď</w:t>
      </w:r>
      <w:r w:rsidR="008D1465">
        <w:t>, bylo to opravdu na Marsu</w:t>
      </w:r>
      <w:ins w:id="37" w:author="Tomáš Meiser" w:date="2013-09-18T08:19:00Z">
        <w:r w:rsidR="00DB2B0A">
          <w:t>, tomu to jevu se ř</w:t>
        </w:r>
      </w:ins>
      <w:ins w:id="38" w:author="Tomáš Meiser" w:date="2013-09-18T08:20:00Z">
        <w:r w:rsidR="00DB2B0A">
          <w:t>íká Prachový čertík</w:t>
        </w:r>
      </w:ins>
      <w:r>
        <w:t>!</w:t>
      </w:r>
    </w:p>
    <w:p w:rsidR="00D53CC7" w:rsidRDefault="00D53CC7">
      <w:r w:rsidRPr="008D1465">
        <w:rPr>
          <w:b/>
        </w:rPr>
        <w:lastRenderedPageBreak/>
        <w:t xml:space="preserve">Blok </w:t>
      </w:r>
      <w:proofErr w:type="spellStart"/>
      <w:r w:rsidRPr="008D1465">
        <w:rPr>
          <w:b/>
        </w:rPr>
        <w:t>sorry</w:t>
      </w:r>
      <w:proofErr w:type="spellEnd"/>
      <w:r w:rsidRPr="008D1465">
        <w:rPr>
          <w:b/>
        </w:rPr>
        <w:t>:</w:t>
      </w:r>
      <w:r>
        <w:t xml:space="preserve"> B</w:t>
      </w:r>
      <w:ins w:id="39" w:author="Tomáš Meiser" w:date="2013-09-18T08:20:00Z">
        <w:r w:rsidR="00DB2B0A">
          <w:t>ohužel, to není správná odpověď. Jednalo se o planetu Mars a tomuto jevu se říká Prachový čertík!</w:t>
        </w:r>
      </w:ins>
      <w:del w:id="40" w:author="Tomáš Meiser" w:date="2013-09-18T08:20:00Z">
        <w:r w:rsidDel="00DB2B0A">
          <w:delText>ylo to planetě Mars. Na popisku jsi mohl shlédnou</w:delText>
        </w:r>
        <w:r w:rsidR="008D1465" w:rsidDel="00DB2B0A">
          <w:delText>t</w:delText>
        </w:r>
        <w:r w:rsidDel="00DB2B0A">
          <w:delText xml:space="preserve"> zajímavé video, které tornádo na Marsu zobrazovalo.</w:delText>
        </w:r>
      </w:del>
    </w:p>
    <w:p w:rsidR="00D53CC7" w:rsidRDefault="00D53CC7"/>
    <w:p w:rsidR="000E3784" w:rsidRDefault="0005655E" w:rsidP="00945019">
      <w:r w:rsidRPr="00C40EF6">
        <w:rPr>
          <w:b/>
        </w:rPr>
        <w:t>5. Tel</w:t>
      </w:r>
      <w:r w:rsidR="000F3889">
        <w:rPr>
          <w:b/>
        </w:rPr>
        <w:t>l</w:t>
      </w:r>
      <w:r w:rsidRPr="00C40EF6">
        <w:rPr>
          <w:b/>
        </w:rPr>
        <w:t>urium</w:t>
      </w:r>
    </w:p>
    <w:p w:rsidR="000E3784" w:rsidRDefault="000E3784" w:rsidP="00945019">
      <w:r w:rsidRPr="007A3F54">
        <w:rPr>
          <w:b/>
        </w:rPr>
        <w:t>Blok zadání úkolu</w:t>
      </w:r>
      <w:r>
        <w:rPr>
          <w:b/>
        </w:rPr>
        <w:t xml:space="preserve">: </w:t>
      </w:r>
      <w:r w:rsidR="00945019">
        <w:t xml:space="preserve">odstartovali jsme ze Země a </w:t>
      </w:r>
      <w:r w:rsidR="00C40EF6">
        <w:t xml:space="preserve">jsme </w:t>
      </w:r>
      <w:r w:rsidR="008D1465">
        <w:t xml:space="preserve">již </w:t>
      </w:r>
      <w:r w:rsidR="00945019">
        <w:t xml:space="preserve">ve vesmíru. </w:t>
      </w:r>
      <w:r>
        <w:t>M</w:t>
      </w:r>
      <w:r w:rsidR="00945019">
        <w:t xml:space="preserve">usíme </w:t>
      </w:r>
      <w:r w:rsidR="008D1465">
        <w:t xml:space="preserve">se </w:t>
      </w:r>
      <w:r>
        <w:t xml:space="preserve">zde umět </w:t>
      </w:r>
      <w:r w:rsidR="00945019">
        <w:t xml:space="preserve">zorientovat a zjistit, jaká je poloha Země (u které se nacházíme) vůči Slunci. Na exponátu </w:t>
      </w:r>
      <w:r w:rsidR="00C40EF6">
        <w:t>Tel</w:t>
      </w:r>
      <w:r w:rsidR="008D1465">
        <w:t>l</w:t>
      </w:r>
      <w:r w:rsidR="00C40EF6">
        <w:t xml:space="preserve">urium </w:t>
      </w:r>
      <w:r w:rsidR="00945019">
        <w:t xml:space="preserve">zjistíme, že Země </w:t>
      </w:r>
      <w:r w:rsidR="00C40EF6">
        <w:t>není v klidu, ale neustále k</w:t>
      </w:r>
      <w:r w:rsidR="00945019">
        <w:t xml:space="preserve">olem </w:t>
      </w:r>
      <w:r w:rsidR="00C40EF6">
        <w:t>S</w:t>
      </w:r>
      <w:r w:rsidR="00945019">
        <w:t xml:space="preserve">lunce obíhá. </w:t>
      </w:r>
      <w:r w:rsidR="000F3889">
        <w:t xml:space="preserve">Dokážeš na exponátu zjistit, ve kterém ze souhvězdí zvěrokruhu se promítne </w:t>
      </w:r>
      <w:ins w:id="41" w:author="Tomáš Meiser" w:date="2013-09-18T08:21:00Z">
        <w:r w:rsidR="00B419C8">
          <w:t>S</w:t>
        </w:r>
      </w:ins>
      <w:del w:id="42" w:author="Tomáš Meiser" w:date="2013-09-18T08:21:00Z">
        <w:r w:rsidR="000F3889" w:rsidDel="00B419C8">
          <w:delText>s</w:delText>
        </w:r>
      </w:del>
      <w:r w:rsidR="000F3889">
        <w:t>lunce v době letní rovnodennosti?</w:t>
      </w:r>
    </w:p>
    <w:p w:rsidR="000E3784" w:rsidRDefault="000E3784" w:rsidP="000E3784">
      <w:pPr>
        <w:rPr>
          <w:ins w:id="43" w:author="Tomáš Meiser" w:date="2013-09-18T08:22:00Z"/>
        </w:rPr>
      </w:pPr>
      <w:r>
        <w:rPr>
          <w:b/>
        </w:rPr>
        <w:t>Blok odpověď</w:t>
      </w:r>
      <w:r w:rsidR="000F3889">
        <w:rPr>
          <w:b/>
        </w:rPr>
        <w:t xml:space="preserve"> – přímá otázka</w:t>
      </w:r>
      <w:r>
        <w:rPr>
          <w:b/>
        </w:rPr>
        <w:t xml:space="preserve">: </w:t>
      </w:r>
      <w:r w:rsidR="000F3889">
        <w:t>Do terminálu napiš</w:t>
      </w:r>
      <w:r>
        <w:t xml:space="preserve">, ve kterém ze souhvězdí zvěrokruhu se promítne </w:t>
      </w:r>
      <w:ins w:id="44" w:author="Tomáš Meiser" w:date="2013-09-18T08:21:00Z">
        <w:r w:rsidR="00B419C8">
          <w:t>S</w:t>
        </w:r>
      </w:ins>
      <w:del w:id="45" w:author="Tomáš Meiser" w:date="2013-09-18T08:21:00Z">
        <w:r w:rsidDel="00B419C8">
          <w:delText>s</w:delText>
        </w:r>
      </w:del>
      <w:r>
        <w:t>lunce v době letní rovnodennosti.</w:t>
      </w:r>
      <w:r w:rsidR="00066740">
        <w:t xml:space="preserve"> </w:t>
      </w:r>
    </w:p>
    <w:p w:rsidR="00B419C8" w:rsidRDefault="00B419C8" w:rsidP="000E3784">
      <w:pPr>
        <w:rPr>
          <w:ins w:id="46" w:author="Tomáš Meiser" w:date="2013-09-18T08:22:00Z"/>
        </w:rPr>
      </w:pPr>
    </w:p>
    <w:p w:rsidR="00B419C8" w:rsidRDefault="00B419C8" w:rsidP="000E3784">
      <w:ins w:id="47" w:author="Tomáš Meiser" w:date="2013-09-18T08:22:00Z">
        <w:r>
          <w:t>Správná odpověď Beran</w:t>
        </w:r>
      </w:ins>
    </w:p>
    <w:p w:rsidR="00066740" w:rsidRDefault="00066740" w:rsidP="00945019">
      <w:r>
        <w:rPr>
          <w:b/>
        </w:rPr>
        <w:t xml:space="preserve">Blok </w:t>
      </w:r>
      <w:proofErr w:type="spellStart"/>
      <w:r w:rsidR="000F3889">
        <w:rPr>
          <w:b/>
        </w:rPr>
        <w:t>well</w:t>
      </w:r>
      <w:proofErr w:type="spellEnd"/>
      <w:r w:rsidR="000F3889">
        <w:rPr>
          <w:b/>
        </w:rPr>
        <w:t xml:space="preserve"> done</w:t>
      </w:r>
      <w:r>
        <w:rPr>
          <w:b/>
        </w:rPr>
        <w:t xml:space="preserve"> </w:t>
      </w:r>
      <w:r>
        <w:t xml:space="preserve">Děkujeme za </w:t>
      </w:r>
      <w:r w:rsidR="000F3889">
        <w:t xml:space="preserve">správnou </w:t>
      </w:r>
      <w:r>
        <w:t xml:space="preserve">odpověď! Jevy, se kterými </w:t>
      </w:r>
      <w:r w:rsidR="008D1465">
        <w:t>ses</w:t>
      </w:r>
      <w:r>
        <w:t xml:space="preserve"> u Tel</w:t>
      </w:r>
      <w:r w:rsidR="000F3889">
        <w:t>l</w:t>
      </w:r>
      <w:r>
        <w:t>uria seznámil, jsou velmi důležité ̶</w:t>
      </w:r>
      <w:r w:rsidR="00F5666F">
        <w:t xml:space="preserve"> </w:t>
      </w:r>
      <w:r>
        <w:t>určují rytmus našeho každodenního života</w:t>
      </w:r>
      <w:r w:rsidR="00F5666F">
        <w:t>. I na kosmické lodi budeme počítat dny</w:t>
      </w:r>
      <w:r>
        <w:t>, měsíce</w:t>
      </w:r>
      <w:r w:rsidR="00F5666F">
        <w:t xml:space="preserve"> a </w:t>
      </w:r>
      <w:r>
        <w:t>r</w:t>
      </w:r>
      <w:r w:rsidR="00F5666F">
        <w:t>oky</w:t>
      </w:r>
      <w:r w:rsidR="00384A44">
        <w:t xml:space="preserve"> jako na Zemi</w:t>
      </w:r>
      <w:r w:rsidR="00F5666F">
        <w:t xml:space="preserve">. </w:t>
      </w:r>
    </w:p>
    <w:p w:rsidR="008D1465" w:rsidRDefault="000F3889" w:rsidP="008D1465">
      <w:r w:rsidRPr="000F3889">
        <w:rPr>
          <w:b/>
        </w:rPr>
        <w:t xml:space="preserve">Blok </w:t>
      </w:r>
      <w:proofErr w:type="spellStart"/>
      <w:r w:rsidRPr="000F3889">
        <w:rPr>
          <w:b/>
        </w:rPr>
        <w:t>sorry</w:t>
      </w:r>
      <w:proofErr w:type="spellEnd"/>
      <w:r w:rsidRPr="000F3889">
        <w:rPr>
          <w:b/>
        </w:rPr>
        <w:t xml:space="preserve">: </w:t>
      </w:r>
      <w:r w:rsidRPr="000F3889">
        <w:t xml:space="preserve">Bohužel, </w:t>
      </w:r>
      <w:r>
        <w:t>bylo to znamení Berana. U dalšího exponátu třeba budeš úspěšnější.</w:t>
      </w:r>
      <w:r w:rsidR="008D1465">
        <w:t xml:space="preserve"> Jevy, se kterými ses u Telluria seznámil, jsou velmi důležité ̶ určují rytmus našeho každodenního života. I na kosmické lodi budeme počítat dny, měsíce a roky jako na Zemi. </w:t>
      </w:r>
    </w:p>
    <w:p w:rsidR="000F3889" w:rsidRDefault="000F3889" w:rsidP="00945019"/>
    <w:p w:rsidR="00066740" w:rsidRDefault="00B419C8" w:rsidP="00945019">
      <w:pPr>
        <w:rPr>
          <w:b/>
        </w:rPr>
      </w:pPr>
      <w:ins w:id="48" w:author="Tomáš Meiser" w:date="2013-09-18T08:24:00Z">
        <w:r>
          <w:rPr>
            <w:b/>
          </w:rPr>
          <w:t xml:space="preserve">6. </w:t>
        </w:r>
      </w:ins>
      <w:r w:rsidR="00B778F6" w:rsidRPr="00384A44">
        <w:rPr>
          <w:b/>
        </w:rPr>
        <w:t>Fáze Měsíc</w:t>
      </w:r>
      <w:r w:rsidR="00066740">
        <w:rPr>
          <w:b/>
        </w:rPr>
        <w:t>e</w:t>
      </w:r>
    </w:p>
    <w:p w:rsidR="00F5666F" w:rsidRDefault="00066740" w:rsidP="00945019">
      <w:r w:rsidRPr="007A3F54">
        <w:rPr>
          <w:b/>
        </w:rPr>
        <w:t>Blok zadání úkolu</w:t>
      </w:r>
      <w:r>
        <w:rPr>
          <w:b/>
        </w:rPr>
        <w:t xml:space="preserve">: </w:t>
      </w:r>
      <w:r w:rsidR="00B778F6">
        <w:t>n</w:t>
      </w:r>
      <w:r w:rsidR="00F5666F">
        <w:t>a naší cestě do vesmíru jsme proletěli atmosférou</w:t>
      </w:r>
      <w:r w:rsidR="00B778F6">
        <w:t>.</w:t>
      </w:r>
      <w:r w:rsidR="00F5666F">
        <w:t xml:space="preserve"> </w:t>
      </w:r>
      <w:r w:rsidR="00B778F6">
        <w:t>V</w:t>
      </w:r>
      <w:r w:rsidR="00F5666F">
        <w:t>íme</w:t>
      </w:r>
      <w:r w:rsidR="00C52453">
        <w:t xml:space="preserve"> již</w:t>
      </w:r>
      <w:r w:rsidR="00F5666F">
        <w:t xml:space="preserve">, jak Země obíhá okolo Slunce. Teď se od Země vzdalujeme a před námi se stále zvětšuje Měsíc. </w:t>
      </w:r>
      <w:r w:rsidR="00C52453">
        <w:t xml:space="preserve">Jak se mu vyhnout nebo na něj naopak přistát? Musíme pochopit, jak se </w:t>
      </w:r>
      <w:r w:rsidR="000F3889">
        <w:t xml:space="preserve">Měsíc </w:t>
      </w:r>
      <w:r w:rsidR="00C52453">
        <w:t>okolo Země pohybuje.</w:t>
      </w:r>
      <w:r w:rsidR="000F3889">
        <w:t xml:space="preserve"> Dokážeš na exponátu </w:t>
      </w:r>
      <w:ins w:id="49" w:author="Tomáš Meiser" w:date="2013-09-18T08:22:00Z">
        <w:r w:rsidR="00B419C8">
          <w:t xml:space="preserve">a popisku </w:t>
        </w:r>
      </w:ins>
      <w:r w:rsidR="000F3889">
        <w:t xml:space="preserve">Fáze </w:t>
      </w:r>
      <w:ins w:id="50" w:author="Tomáš Meiser" w:date="2013-09-18T08:22:00Z">
        <w:r w:rsidR="00B419C8">
          <w:t>M</w:t>
        </w:r>
      </w:ins>
      <w:del w:id="51" w:author="Tomáš Meiser" w:date="2013-09-18T08:22:00Z">
        <w:r w:rsidR="000F3889" w:rsidDel="00B419C8">
          <w:delText>m</w:delText>
        </w:r>
      </w:del>
      <w:r w:rsidR="000F3889">
        <w:t>ěsíce zjistit, v jaký den svého oběhu je Měsíc v první čtvrti?</w:t>
      </w:r>
    </w:p>
    <w:p w:rsidR="00ED7D91" w:rsidRDefault="00066740" w:rsidP="00945019">
      <w:r>
        <w:rPr>
          <w:b/>
        </w:rPr>
        <w:t>Blok odpověď</w:t>
      </w:r>
      <w:r w:rsidR="000F3889">
        <w:rPr>
          <w:b/>
        </w:rPr>
        <w:t xml:space="preserve"> – zadej</w:t>
      </w:r>
      <w:r>
        <w:rPr>
          <w:b/>
        </w:rPr>
        <w:t xml:space="preserve">: </w:t>
      </w:r>
      <w:r w:rsidR="000F3889">
        <w:t>Na terminálu vyber, v jakém dnu svého oběhu je Měsíc v první čtvrti.</w:t>
      </w:r>
    </w:p>
    <w:p w:rsidR="000F3889" w:rsidRDefault="000F3889" w:rsidP="00945019">
      <w:r>
        <w:t>a) 7. den</w:t>
      </w:r>
    </w:p>
    <w:p w:rsidR="000F3889" w:rsidRDefault="000F3889" w:rsidP="00945019">
      <w:r>
        <w:t>b) 20. den</w:t>
      </w:r>
    </w:p>
    <w:p w:rsidR="000F3889" w:rsidRDefault="000F3889" w:rsidP="00945019">
      <w:r>
        <w:t>c) 50. den</w:t>
      </w:r>
    </w:p>
    <w:p w:rsidR="00066740" w:rsidRDefault="00066740" w:rsidP="00945019">
      <w:r>
        <w:rPr>
          <w:b/>
        </w:rPr>
        <w:lastRenderedPageBreak/>
        <w:t xml:space="preserve">Blok </w:t>
      </w:r>
      <w:proofErr w:type="spellStart"/>
      <w:r>
        <w:rPr>
          <w:b/>
        </w:rPr>
        <w:t>w</w:t>
      </w:r>
      <w:r w:rsidR="005F1518">
        <w:rPr>
          <w:b/>
        </w:rPr>
        <w:t>ell</w:t>
      </w:r>
      <w:proofErr w:type="spellEnd"/>
      <w:r w:rsidR="005F1518">
        <w:rPr>
          <w:b/>
        </w:rPr>
        <w:t xml:space="preserve"> done</w:t>
      </w:r>
      <w:r>
        <w:rPr>
          <w:b/>
        </w:rPr>
        <w:t xml:space="preserve">: </w:t>
      </w:r>
      <w:r>
        <w:t xml:space="preserve">Děkujeme za </w:t>
      </w:r>
      <w:r w:rsidR="005F1518">
        <w:t xml:space="preserve">správnou </w:t>
      </w:r>
      <w:r>
        <w:t>odpověď!</w:t>
      </w:r>
      <w:r w:rsidR="00C52453">
        <w:t xml:space="preserve"> Teď již víš jak jakou stavbu má Země, jak vypadá její atmosféra a naučil se</w:t>
      </w:r>
      <w:r w:rsidR="005F1518">
        <w:t>s</w:t>
      </w:r>
      <w:r w:rsidR="00C52453">
        <w:t xml:space="preserve"> mnoho o fungování sluneční soustavy. </w:t>
      </w:r>
      <w:commentRangeStart w:id="52"/>
      <w:commentRangeStart w:id="53"/>
      <w:r w:rsidR="00C52453">
        <w:t xml:space="preserve">Gratulujeme! </w:t>
      </w:r>
      <w:commentRangeEnd w:id="52"/>
      <w:r w:rsidR="008D1465">
        <w:rPr>
          <w:rStyle w:val="Odkaznakoment"/>
        </w:rPr>
        <w:commentReference w:id="52"/>
      </w:r>
      <w:commentRangeEnd w:id="53"/>
      <w:r w:rsidR="00B419C8">
        <w:rPr>
          <w:rStyle w:val="Odkaznakoment"/>
        </w:rPr>
        <w:commentReference w:id="53"/>
      </w:r>
      <w:r w:rsidR="00C52453">
        <w:t>Jsi připraven vydat se na další, náročnější, mis</w:t>
      </w:r>
      <w:r w:rsidR="005F1518">
        <w:t>e</w:t>
      </w:r>
      <w:r w:rsidR="00C52453">
        <w:t>.</w:t>
      </w:r>
    </w:p>
    <w:p w:rsidR="00C52453" w:rsidRDefault="00C52453" w:rsidP="00945019">
      <w:r>
        <w:t>Seznam dalších misí.</w:t>
      </w:r>
    </w:p>
    <w:p w:rsidR="005F1518" w:rsidRDefault="005F1518" w:rsidP="005F1518">
      <w:r w:rsidRPr="005F1518">
        <w:rPr>
          <w:b/>
        </w:rPr>
        <w:t xml:space="preserve">Blok </w:t>
      </w:r>
      <w:proofErr w:type="spellStart"/>
      <w:r w:rsidRPr="005F1518">
        <w:rPr>
          <w:b/>
        </w:rPr>
        <w:t>sorry</w:t>
      </w:r>
      <w:proofErr w:type="spellEnd"/>
      <w:r w:rsidRPr="005F1518">
        <w:rPr>
          <w:b/>
        </w:rPr>
        <w:t xml:space="preserve">: </w:t>
      </w:r>
      <w:r>
        <w:t>Bohužel, v první čtvrti je Měsíc 7. den svého oběhu. Přes tuto nesprávnou odpověď jsi absolvoval tuto misi. Gratulujeme! Jsi připraven vydat se na další, náročnější, mise.</w:t>
      </w:r>
    </w:p>
    <w:p w:rsidR="00BA4DE0" w:rsidRDefault="00BA4DE0" w:rsidP="005F1518">
      <w:pPr>
        <w:rPr>
          <w:b/>
        </w:rPr>
      </w:pPr>
    </w:p>
    <w:p w:rsidR="00BA4DE0" w:rsidRDefault="00BA4DE0" w:rsidP="005F1518">
      <w:pPr>
        <w:rPr>
          <w:b/>
        </w:rPr>
      </w:pPr>
      <w:r>
        <w:rPr>
          <w:b/>
        </w:rPr>
        <w:t>Pokud bude zařazen:</w:t>
      </w:r>
    </w:p>
    <w:p w:rsidR="00BA4DE0" w:rsidRDefault="00BA4DE0" w:rsidP="005F1518">
      <w:pPr>
        <w:rPr>
          <w:b/>
        </w:rPr>
      </w:pPr>
      <w:r w:rsidRPr="00BA4DE0">
        <w:rPr>
          <w:b/>
        </w:rPr>
        <w:t xml:space="preserve">Blok shrnutí </w:t>
      </w:r>
    </w:p>
    <w:p w:rsidR="00BA4DE0" w:rsidRDefault="00BA4DE0" w:rsidP="00BA4DE0">
      <w:pPr>
        <w:rPr>
          <w:ins w:id="54" w:author="Tomáš Meiser" w:date="2013-09-18T08:24:00Z"/>
        </w:rPr>
      </w:pPr>
      <w:r w:rsidRPr="00BA4DE0">
        <w:t xml:space="preserve">Výborně, absolvoval jsi naši misi s počtem:    </w:t>
      </w:r>
      <w:ins w:id="55" w:author="Tomáš Meiser" w:date="2013-09-18T08:23:00Z">
        <w:r w:rsidR="00B419C8">
          <w:t>X z</w:t>
        </w:r>
      </w:ins>
      <w:ins w:id="56" w:author="Tomáš Meiser" w:date="2013-09-18T08:24:00Z">
        <w:r w:rsidR="00B419C8">
          <w:t> </w:t>
        </w:r>
      </w:ins>
      <w:ins w:id="57" w:author="Tomáš Meiser" w:date="2013-09-18T08:23:00Z">
        <w:r w:rsidR="00B419C8">
          <w:t xml:space="preserve">Y </w:t>
        </w:r>
      </w:ins>
      <w:ins w:id="58" w:author="Tomáš Meiser" w:date="2013-09-18T08:24:00Z">
        <w:r w:rsidR="00B419C8">
          <w:t>bodů</w:t>
        </w:r>
      </w:ins>
      <w:del w:id="59" w:author="Tomáš Meiser" w:date="2013-09-18T08:23:00Z">
        <w:r w:rsidRPr="00BA4DE0" w:rsidDel="00B419C8">
          <w:delText>bodů</w:delText>
        </w:r>
      </w:del>
      <w:r w:rsidRPr="00BA4DE0">
        <w:t xml:space="preserve">. </w:t>
      </w:r>
      <w:del w:id="60" w:author="Tomáš Meiser" w:date="2013-09-18T08:24:00Z">
        <w:r w:rsidRPr="00BA4DE0" w:rsidDel="00B419C8">
          <w:delText>Získáváš hodnost … a jsi připraven vydat se na další, náročnější, mise.</w:delText>
        </w:r>
      </w:del>
    </w:p>
    <w:p w:rsidR="00B419C8" w:rsidRDefault="00B419C8" w:rsidP="00BA4DE0">
      <w:pPr>
        <w:rPr>
          <w:ins w:id="61" w:author="Tomáš Meiser" w:date="2013-09-18T08:25:00Z"/>
        </w:rPr>
      </w:pPr>
      <w:ins w:id="62" w:author="Tomáš Meiser" w:date="2013-09-18T08:24:00Z">
        <w:r>
          <w:t>Pokud získá nad 3</w:t>
        </w:r>
      </w:ins>
      <w:ins w:id="63" w:author="Tomáš Meiser" w:date="2013-09-18T08:26:00Z">
        <w:r>
          <w:t xml:space="preserve"> a více </w:t>
        </w:r>
        <w:proofErr w:type="gramStart"/>
        <w:r>
          <w:t xml:space="preserve">bodů </w:t>
        </w:r>
      </w:ins>
      <w:ins w:id="64" w:author="Tomáš Meiser" w:date="2013-09-18T08:25:00Z">
        <w:r>
          <w:t xml:space="preserve"> terminál</w:t>
        </w:r>
        <w:proofErr w:type="gramEnd"/>
        <w:r>
          <w:t xml:space="preserve"> mu napíše: </w:t>
        </w:r>
        <w:proofErr w:type="gramStart"/>
        <w:r>
          <w:t>Získáváš</w:t>
        </w:r>
        <w:proofErr w:type="gramEnd"/>
        <w:r>
          <w:t xml:space="preserve"> hodnost Vesmírný </w:t>
        </w:r>
        <w:proofErr w:type="gramStart"/>
        <w:r>
          <w:t>kadet</w:t>
        </w:r>
        <w:proofErr w:type="gramEnd"/>
        <w:r>
          <w:t xml:space="preserve"> a jsi připraven vydat se na další, náročnější mise.</w:t>
        </w:r>
      </w:ins>
    </w:p>
    <w:p w:rsidR="00B419C8" w:rsidRDefault="00B419C8" w:rsidP="00BA4DE0">
      <w:pPr>
        <w:rPr>
          <w:ins w:id="65" w:author="Tomáš Meiser" w:date="2013-09-18T08:25:00Z"/>
        </w:rPr>
      </w:pPr>
    </w:p>
    <w:p w:rsidR="00B419C8" w:rsidRPr="00BA4DE0" w:rsidRDefault="00B419C8" w:rsidP="00BA4DE0">
      <w:ins w:id="66" w:author="Tomáš Meiser" w:date="2013-09-18T08:25:00Z">
        <w:r>
          <w:t xml:space="preserve">Pokud získá pod </w:t>
        </w:r>
      </w:ins>
      <w:ins w:id="67" w:author="Tomáš Meiser" w:date="2013-09-18T08:26:00Z">
        <w:r>
          <w:t>méně nežli 3 body, terminál mu napíše: Bohužel nepodařilo se ti získat dostatečný počet bodů pro získání hodnosti Vesmírného kadeta. Zkus si misi ještě jednou zopakovat.</w:t>
        </w:r>
      </w:ins>
      <w:bookmarkStart w:id="68" w:name="_GoBack"/>
      <w:bookmarkEnd w:id="68"/>
    </w:p>
    <w:p w:rsidR="00BA4DE0" w:rsidRPr="00BA4DE0" w:rsidRDefault="00BA4DE0" w:rsidP="005F1518"/>
    <w:p w:rsidR="005F1518" w:rsidRPr="00BA4DE0" w:rsidRDefault="005F1518" w:rsidP="005F1518">
      <w:r w:rsidRPr="00BA4DE0">
        <w:t>Seznam dalších misí.</w:t>
      </w:r>
    </w:p>
    <w:p w:rsidR="005F1518" w:rsidRPr="005F1518" w:rsidRDefault="005F1518" w:rsidP="00945019"/>
    <w:sectPr w:rsidR="005F1518" w:rsidRPr="005F1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2" w:author="Pavel" w:date="2012-06-26T13:57:00Z" w:initials="P">
    <w:p w:rsidR="008D1465" w:rsidRDefault="008D1465">
      <w:pPr>
        <w:pStyle w:val="Textkomente"/>
      </w:pPr>
      <w:r>
        <w:rPr>
          <w:rStyle w:val="Odkaznakoment"/>
        </w:rPr>
        <w:annotationRef/>
      </w:r>
      <w:r>
        <w:t>asi by zde měl být uveden další blok – shrnutí mise s počty dosažených bodů.</w:t>
      </w:r>
    </w:p>
  </w:comment>
  <w:comment w:id="53" w:author="Tomáš Meiser" w:date="2013-09-18T08:23:00Z" w:initials="TM">
    <w:p w:rsidR="00B419C8" w:rsidRDefault="00B419C8">
      <w:pPr>
        <w:pStyle w:val="Textkomente"/>
      </w:pPr>
      <w:r>
        <w:rPr>
          <w:rStyle w:val="Odkaznakoment"/>
        </w:rPr>
        <w:annotationRef/>
      </w:r>
      <w:r>
        <w:t>Ano souhlasím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0536"/>
    <w:multiLevelType w:val="hybridMultilevel"/>
    <w:tmpl w:val="0340E9AC"/>
    <w:lvl w:ilvl="0" w:tplc="A34897D2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77"/>
    <w:rsid w:val="0005655E"/>
    <w:rsid w:val="00066740"/>
    <w:rsid w:val="000A0CA3"/>
    <w:rsid w:val="000E1A5B"/>
    <w:rsid w:val="000E3784"/>
    <w:rsid w:val="000F3889"/>
    <w:rsid w:val="00103F77"/>
    <w:rsid w:val="0010402E"/>
    <w:rsid w:val="00161211"/>
    <w:rsid w:val="002A6B17"/>
    <w:rsid w:val="002C79CA"/>
    <w:rsid w:val="003654F5"/>
    <w:rsid w:val="00384A44"/>
    <w:rsid w:val="00555367"/>
    <w:rsid w:val="005F1518"/>
    <w:rsid w:val="0070554A"/>
    <w:rsid w:val="00745D82"/>
    <w:rsid w:val="007A3F54"/>
    <w:rsid w:val="007E58B0"/>
    <w:rsid w:val="0081452C"/>
    <w:rsid w:val="00867809"/>
    <w:rsid w:val="00877357"/>
    <w:rsid w:val="008D1465"/>
    <w:rsid w:val="00945019"/>
    <w:rsid w:val="00A1263B"/>
    <w:rsid w:val="00B419C8"/>
    <w:rsid w:val="00B778F6"/>
    <w:rsid w:val="00BA4DE0"/>
    <w:rsid w:val="00C40EF6"/>
    <w:rsid w:val="00C52453"/>
    <w:rsid w:val="00C85E56"/>
    <w:rsid w:val="00D53CC7"/>
    <w:rsid w:val="00D558C8"/>
    <w:rsid w:val="00DB2B0A"/>
    <w:rsid w:val="00DD6344"/>
    <w:rsid w:val="00E52412"/>
    <w:rsid w:val="00ED7D91"/>
    <w:rsid w:val="00F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-projekty"/>
    <w:qFormat/>
    <w:rsid w:val="003654F5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lang w:val="cs-CZ"/>
    </w:rPr>
  </w:style>
  <w:style w:type="paragraph" w:styleId="Nadpis1">
    <w:name w:val="heading 1"/>
    <w:aliases w:val="Nadpis 1_1"/>
    <w:basedOn w:val="Normln"/>
    <w:next w:val="Normln"/>
    <w:link w:val="Nadpis1Char"/>
    <w:uiPriority w:val="9"/>
    <w:qFormat/>
    <w:rsid w:val="002A6B17"/>
    <w:pPr>
      <w:keepNext/>
      <w:keepLines/>
      <w:spacing w:before="480" w:after="240"/>
      <w:ind w:left="431"/>
      <w:jc w:val="center"/>
      <w:outlineLvl w:val="0"/>
    </w:pPr>
    <w:rPr>
      <w:b/>
      <w:bCs/>
      <w:color w:val="365F9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6B17"/>
    <w:pPr>
      <w:keepNext/>
      <w:keepLines/>
      <w:spacing w:before="360" w:after="240"/>
      <w:ind w:left="578"/>
      <w:jc w:val="center"/>
      <w:outlineLvl w:val="1"/>
    </w:pPr>
    <w:rPr>
      <w:b/>
      <w:bCs/>
      <w:color w:val="4F81BD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B17"/>
    <w:pPr>
      <w:widowControl w:val="0"/>
      <w:spacing w:before="200" w:after="120"/>
      <w:outlineLvl w:val="2"/>
    </w:pPr>
    <w:rPr>
      <w:b/>
      <w:bCs/>
      <w:color w:val="4F81BD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_1 Char"/>
    <w:link w:val="Nadpis1"/>
    <w:uiPriority w:val="9"/>
    <w:rsid w:val="002A6B17"/>
    <w:rPr>
      <w:rFonts w:ascii="Times New Roman" w:eastAsia="Calibri" w:hAnsi="Times New Roman" w:cs="Times New Roman"/>
      <w:b/>
      <w:bCs/>
      <w:color w:val="365F91"/>
      <w:sz w:val="36"/>
      <w:szCs w:val="28"/>
      <w:lang w:val="cs-CZ"/>
    </w:rPr>
  </w:style>
  <w:style w:type="character" w:customStyle="1" w:styleId="Nadpis2Char">
    <w:name w:val="Nadpis 2 Char"/>
    <w:link w:val="Nadpis2"/>
    <w:uiPriority w:val="9"/>
    <w:rsid w:val="002A6B17"/>
    <w:rPr>
      <w:rFonts w:ascii="Times New Roman" w:eastAsia="Calibri" w:hAnsi="Times New Roman" w:cs="Times New Roman"/>
      <w:b/>
      <w:bCs/>
      <w:color w:val="4F81BD"/>
      <w:sz w:val="32"/>
      <w:szCs w:val="26"/>
      <w:lang w:val="cs-CZ"/>
    </w:rPr>
  </w:style>
  <w:style w:type="character" w:customStyle="1" w:styleId="Nadpis3Char">
    <w:name w:val="Nadpis 3 Char"/>
    <w:link w:val="Nadpis3"/>
    <w:uiPriority w:val="9"/>
    <w:rsid w:val="002A6B17"/>
    <w:rPr>
      <w:rFonts w:ascii="Times New Roman" w:eastAsia="Calibri" w:hAnsi="Times New Roman" w:cs="Times New Roman"/>
      <w:b/>
      <w:bCs/>
      <w:color w:val="4F81BD"/>
      <w:sz w:val="30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55536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5536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55367"/>
    <w:rPr>
      <w:rFonts w:ascii="Times New Roman" w:hAnsi="Times New Roman" w:cs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5536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55367"/>
    <w:rPr>
      <w:rFonts w:ascii="Times New Roman" w:hAnsi="Times New Roman" w:cs="Times New Roman"/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367"/>
    <w:rPr>
      <w:rFonts w:ascii="Tahoma" w:hAnsi="Tahoma" w:cs="Tahoma"/>
      <w:sz w:val="16"/>
      <w:szCs w:val="16"/>
      <w:lang w:val="cs-CZ"/>
    </w:rPr>
  </w:style>
  <w:style w:type="paragraph" w:styleId="Odstavecseseznamem">
    <w:name w:val="List Paragraph"/>
    <w:basedOn w:val="Normln"/>
    <w:uiPriority w:val="34"/>
    <w:qFormat/>
    <w:rsid w:val="00DB2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Normální-projekty"/>
    <w:qFormat/>
    <w:rsid w:val="003654F5"/>
    <w:pPr>
      <w:spacing w:after="0" w:line="360" w:lineRule="auto"/>
      <w:ind w:firstLine="284"/>
      <w:jc w:val="both"/>
    </w:pPr>
    <w:rPr>
      <w:rFonts w:ascii="Times New Roman" w:hAnsi="Times New Roman" w:cs="Times New Roman"/>
      <w:sz w:val="24"/>
      <w:lang w:val="cs-CZ"/>
    </w:rPr>
  </w:style>
  <w:style w:type="paragraph" w:styleId="Nadpis1">
    <w:name w:val="heading 1"/>
    <w:aliases w:val="Nadpis 1_1"/>
    <w:basedOn w:val="Normln"/>
    <w:next w:val="Normln"/>
    <w:link w:val="Nadpis1Char"/>
    <w:uiPriority w:val="9"/>
    <w:qFormat/>
    <w:rsid w:val="002A6B17"/>
    <w:pPr>
      <w:keepNext/>
      <w:keepLines/>
      <w:spacing w:before="480" w:after="240"/>
      <w:ind w:left="431"/>
      <w:jc w:val="center"/>
      <w:outlineLvl w:val="0"/>
    </w:pPr>
    <w:rPr>
      <w:b/>
      <w:bCs/>
      <w:color w:val="365F91"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6B17"/>
    <w:pPr>
      <w:keepNext/>
      <w:keepLines/>
      <w:spacing w:before="360" w:after="240"/>
      <w:ind w:left="578"/>
      <w:jc w:val="center"/>
      <w:outlineLvl w:val="1"/>
    </w:pPr>
    <w:rPr>
      <w:b/>
      <w:bCs/>
      <w:color w:val="4F81BD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B17"/>
    <w:pPr>
      <w:widowControl w:val="0"/>
      <w:spacing w:before="200" w:after="120"/>
      <w:outlineLvl w:val="2"/>
    </w:pPr>
    <w:rPr>
      <w:b/>
      <w:bCs/>
      <w:color w:val="4F81BD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_1 Char"/>
    <w:link w:val="Nadpis1"/>
    <w:uiPriority w:val="9"/>
    <w:rsid w:val="002A6B17"/>
    <w:rPr>
      <w:rFonts w:ascii="Times New Roman" w:eastAsia="Calibri" w:hAnsi="Times New Roman" w:cs="Times New Roman"/>
      <w:b/>
      <w:bCs/>
      <w:color w:val="365F91"/>
      <w:sz w:val="36"/>
      <w:szCs w:val="28"/>
      <w:lang w:val="cs-CZ"/>
    </w:rPr>
  </w:style>
  <w:style w:type="character" w:customStyle="1" w:styleId="Nadpis2Char">
    <w:name w:val="Nadpis 2 Char"/>
    <w:link w:val="Nadpis2"/>
    <w:uiPriority w:val="9"/>
    <w:rsid w:val="002A6B17"/>
    <w:rPr>
      <w:rFonts w:ascii="Times New Roman" w:eastAsia="Calibri" w:hAnsi="Times New Roman" w:cs="Times New Roman"/>
      <w:b/>
      <w:bCs/>
      <w:color w:val="4F81BD"/>
      <w:sz w:val="32"/>
      <w:szCs w:val="26"/>
      <w:lang w:val="cs-CZ"/>
    </w:rPr>
  </w:style>
  <w:style w:type="character" w:customStyle="1" w:styleId="Nadpis3Char">
    <w:name w:val="Nadpis 3 Char"/>
    <w:link w:val="Nadpis3"/>
    <w:uiPriority w:val="9"/>
    <w:rsid w:val="002A6B17"/>
    <w:rPr>
      <w:rFonts w:ascii="Times New Roman" w:eastAsia="Calibri" w:hAnsi="Times New Roman" w:cs="Times New Roman"/>
      <w:b/>
      <w:bCs/>
      <w:color w:val="4F81BD"/>
      <w:sz w:val="30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55536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5536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55367"/>
    <w:rPr>
      <w:rFonts w:ascii="Times New Roman" w:hAnsi="Times New Roman" w:cs="Times New Roman"/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5536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55367"/>
    <w:rPr>
      <w:rFonts w:ascii="Times New Roman" w:hAnsi="Times New Roman" w:cs="Times New Roman"/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55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5367"/>
    <w:rPr>
      <w:rFonts w:ascii="Tahoma" w:hAnsi="Tahoma" w:cs="Tahoma"/>
      <w:sz w:val="16"/>
      <w:szCs w:val="16"/>
      <w:lang w:val="cs-CZ"/>
    </w:rPr>
  </w:style>
  <w:style w:type="paragraph" w:styleId="Odstavecseseznamem">
    <w:name w:val="List Paragraph"/>
    <w:basedOn w:val="Normln"/>
    <w:uiPriority w:val="34"/>
    <w:qFormat/>
    <w:rsid w:val="00DB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BD4C0-BBB0-4A1A-9676-FAFB4774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924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Tomáš Meiser</cp:lastModifiedBy>
  <cp:revision>2</cp:revision>
  <dcterms:created xsi:type="dcterms:W3CDTF">2013-09-18T06:27:00Z</dcterms:created>
  <dcterms:modified xsi:type="dcterms:W3CDTF">2013-09-18T06:27:00Z</dcterms:modified>
</cp:coreProperties>
</file>