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55D" w:rsidRPr="009004DB" w:rsidRDefault="00F4755D" w:rsidP="00F4755D">
      <w:pPr>
        <w:jc w:val="center"/>
        <w:rPr>
          <w:b/>
          <w:sz w:val="28"/>
        </w:rPr>
      </w:pPr>
      <w:r>
        <w:rPr>
          <w:b/>
          <w:sz w:val="28"/>
        </w:rPr>
        <w:t>Mise let na Měsíc</w:t>
      </w:r>
    </w:p>
    <w:p w:rsidR="00F4755D" w:rsidRDefault="00F4755D" w:rsidP="00F4755D">
      <w:proofErr w:type="spellStart"/>
      <w:r>
        <w:t>Infoblok</w:t>
      </w:r>
      <w:proofErr w:type="spellEnd"/>
      <w:r>
        <w:t>:</w:t>
      </w:r>
    </w:p>
    <w:p w:rsidR="00F4755D" w:rsidRDefault="00F4755D" w:rsidP="00F4755D">
      <w:r>
        <w:t xml:space="preserve">Měsíc jako náš nejbližší vesmírný souputník dlouho odolával vkročení lidstva na jeho povrch. Tato mise tě provede stejnou cestou, jako měli v roce 1969 astronauti mise Apollo. Splnění celé mise ti </w:t>
      </w:r>
      <w:proofErr w:type="gramStart"/>
      <w:r>
        <w:t>zabere</w:t>
      </w:r>
      <w:proofErr w:type="gramEnd"/>
      <w:r>
        <w:t xml:space="preserve"> kolem 30 min.  Jelikož </w:t>
      </w:r>
      <w:proofErr w:type="gramStart"/>
      <w:r>
        <w:t>se</w:t>
      </w:r>
      <w:proofErr w:type="gramEnd"/>
      <w:r>
        <w:t xml:space="preserve"> úkoly mise plní v horním i dolní části budovy, využívej obou terminálů, ať přecházíš mezi patry co nejméně.</w:t>
      </w:r>
    </w:p>
    <w:p w:rsidR="00F4755D" w:rsidRDefault="00F4755D" w:rsidP="00F4755D">
      <w:r>
        <w:t xml:space="preserve">Blok zadání </w:t>
      </w:r>
      <w:proofErr w:type="gramStart"/>
      <w:r>
        <w:t>úkolu 1.- Historické</w:t>
      </w:r>
      <w:proofErr w:type="gramEnd"/>
      <w:r>
        <w:t xml:space="preserve"> exponáty:</w:t>
      </w:r>
    </w:p>
    <w:p w:rsidR="00F4755D" w:rsidRDefault="00F4755D" w:rsidP="00F4755D">
      <w:pPr>
        <w:pStyle w:val="Odstavecseseznamem"/>
        <w:numPr>
          <w:ilvl w:val="0"/>
          <w:numId w:val="1"/>
        </w:numPr>
      </w:pPr>
      <w:r>
        <w:t xml:space="preserve">Každý astronaut by měl pro případ nouze znát základní navigaci, kterou používali již naši předkové. Jdi do dolní části expozice a najdi exponát s velkou lodí. Zde pomocí sextantu změř úhlový rozestup mezi </w:t>
      </w:r>
      <w:del w:id="0" w:author="Tomáš Meiser" w:date="2013-09-18T09:01:00Z">
        <w:r w:rsidDel="002A4BF0">
          <w:delText>dvěma hvězdami.</w:delText>
        </w:r>
      </w:del>
      <w:ins w:id="1" w:author="Tomáš Meiser" w:date="2013-09-18T09:01:00Z">
        <w:r w:rsidR="002A4BF0">
          <w:t xml:space="preserve">označenou </w:t>
        </w:r>
        <w:proofErr w:type="spellStart"/>
        <w:r w:rsidR="002A4BF0">
          <w:t>hvědou</w:t>
        </w:r>
        <w:proofErr w:type="spellEnd"/>
        <w:r w:rsidR="002A4BF0">
          <w:t xml:space="preserve"> a horizontem. </w:t>
        </w:r>
      </w:ins>
      <w:r>
        <w:t xml:space="preserve"> Poté se vrať zpátky k terminálu a zadej naměřenou hodnotu. Toleranci máš 5 úhlových stupňů.</w:t>
      </w:r>
    </w:p>
    <w:p w:rsidR="00F4755D" w:rsidRDefault="00F4755D" w:rsidP="00F4755D">
      <w:r>
        <w:t>Blok odpověď zadej:</w:t>
      </w:r>
    </w:p>
    <w:p w:rsidR="00F4755D" w:rsidRDefault="00F4755D" w:rsidP="00F4755D">
      <w:pPr>
        <w:pStyle w:val="Odstavecseseznamem"/>
      </w:pPr>
      <w:r>
        <w:t>Kolik úhlových stupňů jsi naměřil?</w:t>
      </w:r>
    </w:p>
    <w:p w:rsidR="00F4755D" w:rsidRDefault="00F4755D" w:rsidP="00F4755D">
      <w:r>
        <w:t xml:space="preserve">Blok odpověď </w:t>
      </w:r>
      <w:proofErr w:type="spellStart"/>
      <w:r>
        <w:t>welldone</w:t>
      </w:r>
      <w:proofErr w:type="spellEnd"/>
      <w:r>
        <w:t>:</w:t>
      </w:r>
    </w:p>
    <w:p w:rsidR="00F4755D" w:rsidRDefault="00F4755D" w:rsidP="00F4755D">
      <w:r>
        <w:t>Skvělé, jsi v toleranci. Sextant se používal v</w:t>
      </w:r>
      <w:del w:id="2" w:author="Tomáš Meiser" w:date="2013-09-18T09:02:00Z">
        <w:r w:rsidDel="002A4BF0">
          <w:delText> </w:delText>
        </w:r>
      </w:del>
      <w:ins w:id="3" w:author="Tomáš Meiser" w:date="2013-09-18T09:03:00Z">
        <w:r w:rsidR="002A4BF0">
          <w:t> </w:t>
        </w:r>
      </w:ins>
      <w:ins w:id="4" w:author="Tomáš Meiser" w:date="2013-09-18T09:02:00Z">
        <w:r w:rsidR="002A4BF0">
          <w:t>X</w:t>
        </w:r>
      </w:ins>
      <w:ins w:id="5" w:author="Tomáš Meiser" w:date="2013-09-18T09:03:00Z">
        <w:r w:rsidR="002A4BF0">
          <w:t>VIII.</w:t>
        </w:r>
      </w:ins>
      <w:del w:id="6" w:author="Tomáš Meiser" w:date="2013-09-18T09:02:00Z">
        <w:r w:rsidDel="002A4BF0">
          <w:delText>XX</w:delText>
        </w:r>
      </w:del>
      <w:r>
        <w:t xml:space="preserve">. </w:t>
      </w:r>
      <w:del w:id="7" w:author="Tomáš Meiser" w:date="2013-09-18T09:03:00Z">
        <w:r w:rsidDel="002A4BF0">
          <w:delText>S</w:delText>
        </w:r>
      </w:del>
      <w:ins w:id="8" w:author="Tomáš Meiser" w:date="2013-09-18T09:03:00Z">
        <w:r w:rsidR="002A4BF0">
          <w:t>s</w:t>
        </w:r>
      </w:ins>
      <w:r>
        <w:t>toletí p</w:t>
      </w:r>
      <w:ins w:id="9" w:author="Tomáš Meiser" w:date="2013-09-18T09:03:00Z">
        <w:r w:rsidR="002A4BF0">
          <w:t>ři</w:t>
        </w:r>
      </w:ins>
      <w:del w:id="10" w:author="Tomáš Meiser" w:date="2013-09-18T09:03:00Z">
        <w:r w:rsidDel="002A4BF0">
          <w:delText>r</w:delText>
        </w:r>
      </w:del>
      <w:del w:id="11" w:author="Tomáš Meiser" w:date="2013-09-18T09:04:00Z">
        <w:r w:rsidDel="002A4BF0">
          <w:delText>o</w:delText>
        </w:r>
      </w:del>
      <w:r>
        <w:t xml:space="preserve"> dlouhých plavbách. Námořníci tehdy ještě neměli systém GPS, proto svou polohu určovali pomocí Slunce a dalších hvězd.</w:t>
      </w:r>
    </w:p>
    <w:p w:rsidR="00F4755D" w:rsidRDefault="00F4755D" w:rsidP="00F4755D">
      <w:r>
        <w:t xml:space="preserve">Blok odpověď </w:t>
      </w:r>
      <w:proofErr w:type="spellStart"/>
      <w:r>
        <w:t>sorry</w:t>
      </w:r>
      <w:proofErr w:type="spellEnd"/>
      <w:r>
        <w:t>:</w:t>
      </w:r>
    </w:p>
    <w:p w:rsidR="00F4755D" w:rsidRDefault="00F4755D" w:rsidP="00F4755D">
      <w:r>
        <w:t>Bohužel, jsi mimo toleranci. Sextant se používal v</w:t>
      </w:r>
      <w:del w:id="12" w:author="Tomáš Meiser" w:date="2013-09-18T09:03:00Z">
        <w:r w:rsidDel="002A4BF0">
          <w:delText> </w:delText>
        </w:r>
      </w:del>
      <w:ins w:id="13" w:author="Tomáš Meiser" w:date="2013-09-18T09:03:00Z">
        <w:r w:rsidR="002A4BF0">
          <w:t> </w:t>
        </w:r>
      </w:ins>
      <w:r>
        <w:t>X</w:t>
      </w:r>
      <w:ins w:id="14" w:author="Tomáš Meiser" w:date="2013-09-18T09:03:00Z">
        <w:r w:rsidR="002A4BF0">
          <w:t>VIII:</w:t>
        </w:r>
      </w:ins>
      <w:del w:id="15" w:author="Tomáš Meiser" w:date="2013-09-18T09:03:00Z">
        <w:r w:rsidDel="002A4BF0">
          <w:delText>X. S</w:delText>
        </w:r>
      </w:del>
      <w:ins w:id="16" w:author="Tomáš Meiser" w:date="2013-09-18T09:03:00Z">
        <w:r w:rsidR="002A4BF0">
          <w:t xml:space="preserve"> s</w:t>
        </w:r>
      </w:ins>
      <w:r>
        <w:t xml:space="preserve">toletí </w:t>
      </w:r>
      <w:del w:id="17" w:author="Tomáš Meiser" w:date="2013-09-18T09:04:00Z">
        <w:r w:rsidDel="002A4BF0">
          <w:delText xml:space="preserve">pro </w:delText>
        </w:r>
      </w:del>
      <w:ins w:id="18" w:author="Tomáš Meiser" w:date="2013-09-18T09:04:00Z">
        <w:r w:rsidR="002A4BF0">
          <w:t>při</w:t>
        </w:r>
        <w:r w:rsidR="002A4BF0">
          <w:t xml:space="preserve"> </w:t>
        </w:r>
      </w:ins>
      <w:r>
        <w:t>dlouhých plavbách. Námořníci tehdy ještě neměli systém GPS, proto svou polohu určovali pomocí Slunce a dalších hvězd.</w:t>
      </w:r>
    </w:p>
    <w:p w:rsidR="00F4755D" w:rsidRDefault="00F4755D" w:rsidP="00F4755D">
      <w:r>
        <w:t>Blok zadání úkolu 2. – Fáze Měsíce:</w:t>
      </w:r>
    </w:p>
    <w:p w:rsidR="00F4755D" w:rsidRDefault="00F4755D" w:rsidP="00F4755D">
      <w:pPr>
        <w:pStyle w:val="Odstavecseseznamem"/>
        <w:numPr>
          <w:ilvl w:val="0"/>
          <w:numId w:val="1"/>
        </w:numPr>
      </w:pPr>
      <w:r>
        <w:t>Potřebujeme prozkoumat střední část povrchu Měsíce, je proto důležité vědět něco o jeho fázích. V dolní části expozice najdi exponát Fáze Měsíce a zjisti, v jaký den je vhodné přistát přibližně ve středu měsíčního disku viditelného od Země, tak aby tam bylo světlo dalších 5 dní trvání mise.</w:t>
      </w:r>
    </w:p>
    <w:p w:rsidR="00F4755D" w:rsidRDefault="00F4755D" w:rsidP="00F4755D">
      <w:r>
        <w:t>Blok odpověď zadej:</w:t>
      </w:r>
    </w:p>
    <w:p w:rsidR="00F4755D" w:rsidRDefault="00F4755D" w:rsidP="00F4755D">
      <w:pPr>
        <w:pStyle w:val="Odstavecseseznamem"/>
      </w:pPr>
      <w:r>
        <w:t>Kolikátý den měsíčního cyklu je vhodné přistát?</w:t>
      </w:r>
    </w:p>
    <w:p w:rsidR="00F4755D" w:rsidRDefault="00F4755D" w:rsidP="00F4755D">
      <w:r>
        <w:t xml:space="preserve">Blok odpověď </w:t>
      </w:r>
      <w:proofErr w:type="spellStart"/>
      <w:r>
        <w:t>welldone</w:t>
      </w:r>
      <w:proofErr w:type="spellEnd"/>
      <w:r>
        <w:t>:</w:t>
      </w:r>
    </w:p>
    <w:p w:rsidR="00F4755D" w:rsidRDefault="00F4755D" w:rsidP="00F4755D">
      <w:r>
        <w:t xml:space="preserve">Skvělé, jsi v toleranci. Ve dnech </w:t>
      </w:r>
      <w:commentRangeStart w:id="19"/>
      <w:r>
        <w:t xml:space="preserve">X až X je </w:t>
      </w:r>
      <w:commentRangeEnd w:id="19"/>
      <w:r w:rsidR="002A4BF0">
        <w:rPr>
          <w:rStyle w:val="Odkaznakoment"/>
        </w:rPr>
        <w:commentReference w:id="19"/>
      </w:r>
      <w:r>
        <w:t>vhodné přistát ve středu Měsíce, tak aby tam bylo světlo po celou dobu mise. Například astronauti Apollo 17 strávili na povrchu Měsíce přes tři dny.</w:t>
      </w:r>
    </w:p>
    <w:p w:rsidR="00F4755D" w:rsidRDefault="00F4755D" w:rsidP="00F4755D">
      <w:r>
        <w:t xml:space="preserve">Blok odpověď </w:t>
      </w:r>
      <w:proofErr w:type="spellStart"/>
      <w:r>
        <w:t>sorry</w:t>
      </w:r>
      <w:proofErr w:type="spellEnd"/>
      <w:r>
        <w:t>:</w:t>
      </w:r>
    </w:p>
    <w:p w:rsidR="00F4755D" w:rsidRDefault="00F4755D" w:rsidP="00F4755D">
      <w:r>
        <w:t>Skvělé, jsi v toleranci. Ve dnech X až X je vhodné přistát ve středu Měsíce, tak aby tam bylo světlo po celou dobu mise. Například astronauti Apollo 17 strávili na povrchu Měsíce přes tři dny.</w:t>
      </w:r>
    </w:p>
    <w:p w:rsidR="00F4755D" w:rsidRDefault="00F4755D" w:rsidP="00F4755D">
      <w:r>
        <w:lastRenderedPageBreak/>
        <w:t>Blok zadání úkolu 3.</w:t>
      </w:r>
      <w:ins w:id="20" w:author="Tomáš Meiser" w:date="2013-09-18T09:56:00Z">
        <w:r w:rsidR="00CB0004">
          <w:t xml:space="preserve"> </w:t>
        </w:r>
      </w:ins>
      <w:proofErr w:type="gramStart"/>
      <w:r>
        <w:t xml:space="preserve">- </w:t>
      </w:r>
      <w:ins w:id="21" w:author="Tomáš Meiser" w:date="2013-09-18T09:56:00Z">
        <w:r w:rsidR="00CB0004">
          <w:t xml:space="preserve"> </w:t>
        </w:r>
      </w:ins>
      <w:r>
        <w:t>Atmosféra</w:t>
      </w:r>
      <w:proofErr w:type="gramEnd"/>
      <w:r>
        <w:t xml:space="preserve"> Země:</w:t>
      </w:r>
    </w:p>
    <w:p w:rsidR="00F4755D" w:rsidRDefault="00F4755D" w:rsidP="00F4755D">
      <w:pPr>
        <w:pStyle w:val="Odstavecseseznamem"/>
        <w:numPr>
          <w:ilvl w:val="0"/>
          <w:numId w:val="1"/>
        </w:numPr>
      </w:pPr>
      <w:r>
        <w:t>Jedna z nejtěžších částí výpravy bude ihned po startu, kdy je nutné proletět atmosférou naší Země. V dolní části expozice najdi exponát Atmosféra Země a zjisti, v jaké výšce začne teplota atmosféry opět stoupat. Máš toleranci 2 km.</w:t>
      </w:r>
    </w:p>
    <w:p w:rsidR="00F4755D" w:rsidRDefault="00F4755D" w:rsidP="00F4755D">
      <w:r>
        <w:t>Blok odpověď zadej:</w:t>
      </w:r>
    </w:p>
    <w:p w:rsidR="00F4755D" w:rsidRDefault="00F4755D" w:rsidP="00F4755D">
      <w:pPr>
        <w:pStyle w:val="Odstavecseseznamem"/>
      </w:pPr>
      <w:r>
        <w:t>Kolikátý den měsíčního cyklu je vhodné přistát?</w:t>
      </w:r>
    </w:p>
    <w:p w:rsidR="00F4755D" w:rsidRDefault="00F4755D" w:rsidP="00F4755D">
      <w:r>
        <w:t xml:space="preserve">Blok odpověď </w:t>
      </w:r>
      <w:proofErr w:type="spellStart"/>
      <w:r>
        <w:t>welldone</w:t>
      </w:r>
      <w:proofErr w:type="spellEnd"/>
      <w:r>
        <w:t>:</w:t>
      </w:r>
    </w:p>
    <w:p w:rsidR="00F4755D" w:rsidRDefault="00F4755D" w:rsidP="00F4755D">
      <w:r>
        <w:t xml:space="preserve">Skvělé, jsi v toleranci. Ve dnech </w:t>
      </w:r>
      <w:commentRangeStart w:id="22"/>
      <w:r>
        <w:t xml:space="preserve">X až X </w:t>
      </w:r>
      <w:commentRangeEnd w:id="22"/>
      <w:r w:rsidR="00CB0004">
        <w:rPr>
          <w:rStyle w:val="Odkaznakoment"/>
        </w:rPr>
        <w:commentReference w:id="22"/>
      </w:r>
      <w:r>
        <w:t>je vhodné přistát ve středu Měsíce, tak aby tam bylo světlo po celou dobu mise. Například astronauti Apollo 17 strávili na povrchu Měsíce přes tři dny.</w:t>
      </w:r>
    </w:p>
    <w:p w:rsidR="00F4755D" w:rsidRDefault="00F4755D" w:rsidP="00F4755D">
      <w:r>
        <w:t xml:space="preserve">Blok odpověď </w:t>
      </w:r>
      <w:proofErr w:type="spellStart"/>
      <w:r>
        <w:t>sorry</w:t>
      </w:r>
      <w:proofErr w:type="spellEnd"/>
      <w:r>
        <w:t>:</w:t>
      </w:r>
    </w:p>
    <w:p w:rsidR="00F4755D" w:rsidRDefault="00F4755D" w:rsidP="00F4755D">
      <w:r>
        <w:t>Skvělé, jsi v toleranci. Ve dnech</w:t>
      </w:r>
      <w:commentRangeStart w:id="23"/>
      <w:r>
        <w:t xml:space="preserve"> X až X </w:t>
      </w:r>
      <w:commentRangeEnd w:id="23"/>
      <w:r w:rsidR="00CB0004">
        <w:rPr>
          <w:rStyle w:val="Odkaznakoment"/>
        </w:rPr>
        <w:commentReference w:id="23"/>
      </w:r>
      <w:r>
        <w:t>je vhodné přistát ve středu Měsíce, tak aby tam bylo světlo po celou dobu mise. Například astronauti Apollo 17 strávili na povrchu Měsíce přes tři dny.</w:t>
      </w:r>
    </w:p>
    <w:p w:rsidR="00F4755D" w:rsidRDefault="00F4755D" w:rsidP="00F4755D">
      <w:r>
        <w:t>Blok zadání úkolu 4. – Vodíková raketa a Modely sond:</w:t>
      </w:r>
    </w:p>
    <w:p w:rsidR="00F4755D" w:rsidRDefault="00F4755D" w:rsidP="00F4755D">
      <w:pPr>
        <w:pStyle w:val="Odstavecseseznamem"/>
        <w:numPr>
          <w:ilvl w:val="0"/>
          <w:numId w:val="1"/>
        </w:numPr>
      </w:pPr>
      <w:r>
        <w:t xml:space="preserve">Nyní je čas odstartovat… V suterénu expozice najdi exponát Vodíková raketa, raketu v co nejkratším čase odpal a aby tato část mise nebyla tak jednoduchá, tak najdi u Modelů nosníků raket (nachází se na balkonu) jméno té, která vynesla astronauty na Měsíc. </w:t>
      </w:r>
    </w:p>
    <w:p w:rsidR="00F4755D" w:rsidRDefault="00F4755D" w:rsidP="00F4755D">
      <w:r>
        <w:t>Blok odpověď možnosti:</w:t>
      </w:r>
    </w:p>
    <w:p w:rsidR="00F4755D" w:rsidRDefault="00F4755D" w:rsidP="00F4755D">
      <w:pPr>
        <w:pStyle w:val="Odstavecseseznamem"/>
      </w:pPr>
      <w:r>
        <w:t>Který raketový nosič pomohl dosáhnout astronautům měsíčního povrchu?</w:t>
      </w:r>
    </w:p>
    <w:p w:rsidR="00F4755D" w:rsidRDefault="00F4755D" w:rsidP="00F4755D">
      <w:pPr>
        <w:pStyle w:val="Odstavecseseznamem"/>
        <w:numPr>
          <w:ilvl w:val="0"/>
          <w:numId w:val="2"/>
        </w:numPr>
      </w:pPr>
      <w:r>
        <w:t>V-2</w:t>
      </w:r>
    </w:p>
    <w:p w:rsidR="00F4755D" w:rsidRDefault="00F4755D" w:rsidP="00F4755D">
      <w:pPr>
        <w:pStyle w:val="Odstavecseseznamem"/>
        <w:numPr>
          <w:ilvl w:val="0"/>
          <w:numId w:val="2"/>
        </w:numPr>
      </w:pPr>
      <w:proofErr w:type="spellStart"/>
      <w:r>
        <w:t>Ariane</w:t>
      </w:r>
      <w:proofErr w:type="spellEnd"/>
      <w:r>
        <w:t xml:space="preserve"> 1</w:t>
      </w:r>
    </w:p>
    <w:p w:rsidR="00F4755D" w:rsidRDefault="00F4755D" w:rsidP="00F4755D">
      <w:pPr>
        <w:pStyle w:val="Odstavecseseznamem"/>
        <w:numPr>
          <w:ilvl w:val="0"/>
          <w:numId w:val="2"/>
        </w:numPr>
      </w:pPr>
      <w:r>
        <w:t xml:space="preserve">Saturn </w:t>
      </w:r>
      <w:ins w:id="24" w:author="Tomáš Meiser" w:date="2013-09-18T10:02:00Z">
        <w:r w:rsidR="00CB0004">
          <w:t>V</w:t>
        </w:r>
      </w:ins>
      <w:del w:id="25" w:author="Tomáš Meiser" w:date="2013-09-18T10:02:00Z">
        <w:r w:rsidDel="00CB0004">
          <w:delText>5</w:delText>
        </w:r>
      </w:del>
    </w:p>
    <w:p w:rsidR="00F4755D" w:rsidRDefault="00F4755D" w:rsidP="00F4755D">
      <w:r>
        <w:t xml:space="preserve">Blok odpověď </w:t>
      </w:r>
      <w:proofErr w:type="spellStart"/>
      <w:r>
        <w:t>welldone</w:t>
      </w:r>
      <w:proofErr w:type="spellEnd"/>
      <w:r>
        <w:t>:</w:t>
      </w:r>
    </w:p>
    <w:p w:rsidR="00F4755D" w:rsidRDefault="00F4755D" w:rsidP="00F4755D">
      <w:pPr>
        <w:ind w:firstLine="708"/>
      </w:pPr>
      <w:r>
        <w:t xml:space="preserve">Skvělé. Astronauté misí Apollo doletěli a přistáli na Měsíci s pomocí raketového nosiče Saturn </w:t>
      </w:r>
      <w:ins w:id="26" w:author="Tomáš Meiser" w:date="2013-09-18T10:02:00Z">
        <w:r w:rsidR="00CB0004">
          <w:t>V</w:t>
        </w:r>
      </w:ins>
      <w:del w:id="27" w:author="Tomáš Meiser" w:date="2013-09-18T10:02:00Z">
        <w:r w:rsidDel="00CB0004">
          <w:delText>5</w:delText>
        </w:r>
      </w:del>
      <w:r>
        <w:t>. Jako první vstoupil na měsíční povrch Neil Armstrong 21. července 1969.</w:t>
      </w:r>
    </w:p>
    <w:p w:rsidR="00F4755D" w:rsidRDefault="00F4755D" w:rsidP="00F4755D">
      <w:r>
        <w:t xml:space="preserve">Blok odpověď </w:t>
      </w:r>
      <w:proofErr w:type="spellStart"/>
      <w:r>
        <w:t>sorry</w:t>
      </w:r>
      <w:proofErr w:type="spellEnd"/>
      <w:r>
        <w:t>:</w:t>
      </w:r>
    </w:p>
    <w:p w:rsidR="00F4755D" w:rsidRDefault="00F4755D" w:rsidP="00F4755D">
      <w:pPr>
        <w:ind w:firstLine="708"/>
      </w:pPr>
      <w:r>
        <w:t>Bohužel. Astronauté misí Apollo doletěli a přistáli na Měsíci s pomocí raketového nosiče Saturn 5. Jako první vstoupil na měsíční povrch Neil Armstrong 21. července 1969.</w:t>
      </w:r>
    </w:p>
    <w:p w:rsidR="00F4755D" w:rsidRDefault="00F4755D" w:rsidP="00F4755D">
      <w:r>
        <w:t>Blok zadání úkolu 5.:</w:t>
      </w:r>
    </w:p>
    <w:p w:rsidR="00F4755D" w:rsidRDefault="00F4755D" w:rsidP="00F4755D">
      <w:pPr>
        <w:pStyle w:val="Odstavecseseznamem"/>
        <w:numPr>
          <w:ilvl w:val="0"/>
          <w:numId w:val="1"/>
        </w:numPr>
      </w:pPr>
      <w:r>
        <w:t xml:space="preserve">Je potřeba abys v případě nouze dokázal ovládat Měsíční vozítko. Exponát Vozítka se nachází na balkoně, využij vozítko s kamerou pro dálkové ovládání a najdi vzkaz za vysokou horou, který ti astronomové z předchozích misí na Měsíci nechali. </w:t>
      </w:r>
    </w:p>
    <w:p w:rsidR="00F4755D" w:rsidRDefault="00F4755D" w:rsidP="00F4755D">
      <w:r>
        <w:t>Blok odpověď možnosti:</w:t>
      </w:r>
    </w:p>
    <w:p w:rsidR="00F4755D" w:rsidRDefault="00F4755D" w:rsidP="00F4755D">
      <w:pPr>
        <w:pStyle w:val="Odstavecseseznamem"/>
      </w:pPr>
      <w:r>
        <w:t>Jaký vzkaz ti nechali astronauti za vysokou horou?</w:t>
      </w:r>
    </w:p>
    <w:p w:rsidR="00F4755D" w:rsidRDefault="00F4755D" w:rsidP="00F4755D">
      <w:pPr>
        <w:pStyle w:val="Odstavecseseznamem"/>
        <w:numPr>
          <w:ilvl w:val="0"/>
          <w:numId w:val="3"/>
        </w:numPr>
      </w:pPr>
      <w:r>
        <w:lastRenderedPageBreak/>
        <w:t>Je to malý krůček pro člověka, ale velký skok pro lidstvo. N. Armstrong</w:t>
      </w:r>
    </w:p>
    <w:p w:rsidR="00F4755D" w:rsidRDefault="00F4755D" w:rsidP="00F4755D">
      <w:pPr>
        <w:pStyle w:val="Odstavecseseznamem"/>
        <w:numPr>
          <w:ilvl w:val="0"/>
          <w:numId w:val="3"/>
        </w:numPr>
      </w:pPr>
      <w:r w:rsidRPr="009004DB">
        <w:t xml:space="preserve">Jen dvě věci jsou nekonečné. Vesmír a lidská </w:t>
      </w:r>
      <w:r>
        <w:t>hloupost</w:t>
      </w:r>
      <w:r w:rsidRPr="009004DB">
        <w:t>. A to si ještě nejsem jistý tím prvním.</w:t>
      </w:r>
      <w:r>
        <w:t xml:space="preserve"> A. Einstein</w:t>
      </w:r>
    </w:p>
    <w:p w:rsidR="00F4755D" w:rsidRDefault="00F4755D" w:rsidP="00F4755D">
      <w:pPr>
        <w:pStyle w:val="Odstavecseseznamem"/>
        <w:numPr>
          <w:ilvl w:val="0"/>
          <w:numId w:val="3"/>
        </w:numPr>
      </w:pPr>
      <w:r w:rsidRPr="009004DB">
        <w:t>Úvahy o tom, že černá díra emituje částice, nasvědčují, že bůh nejenže v kostky hraje, ale občas je hází i tam, kde je nikdo nemůže vidět.</w:t>
      </w:r>
      <w:r>
        <w:t xml:space="preserve"> S. </w:t>
      </w:r>
      <w:proofErr w:type="spellStart"/>
      <w:r>
        <w:t>Hawking</w:t>
      </w:r>
      <w:proofErr w:type="spellEnd"/>
    </w:p>
    <w:p w:rsidR="00F4755D" w:rsidRDefault="00F4755D" w:rsidP="00F4755D">
      <w:r>
        <w:t xml:space="preserve">Blok odpověď </w:t>
      </w:r>
      <w:proofErr w:type="spellStart"/>
      <w:r>
        <w:t>welldone</w:t>
      </w:r>
      <w:proofErr w:type="spellEnd"/>
      <w:r>
        <w:t>:</w:t>
      </w:r>
    </w:p>
    <w:p w:rsidR="00F4755D" w:rsidRDefault="00F4755D" w:rsidP="00F4755D">
      <w:pPr>
        <w:ind w:firstLine="708"/>
      </w:pPr>
      <w:r>
        <w:t>Ano, tento výrok řekl Albert Einstein a určitě je na něm něco pravdy.</w:t>
      </w:r>
    </w:p>
    <w:p w:rsidR="00F4755D" w:rsidRDefault="00F4755D" w:rsidP="00F4755D">
      <w:r>
        <w:t xml:space="preserve">Blok odpověď </w:t>
      </w:r>
      <w:proofErr w:type="spellStart"/>
      <w:r>
        <w:t>sorry</w:t>
      </w:r>
      <w:proofErr w:type="spellEnd"/>
      <w:r>
        <w:t>:</w:t>
      </w:r>
    </w:p>
    <w:p w:rsidR="00F4755D" w:rsidRDefault="00F4755D" w:rsidP="00F4755D">
      <w:pPr>
        <w:ind w:firstLine="708"/>
      </w:pPr>
      <w:r>
        <w:t>Ne, tento výrok řekl Albert Einstein a určitě je na něm něco pravdy.</w:t>
      </w:r>
    </w:p>
    <w:p w:rsidR="00F4755D" w:rsidRDefault="00F4755D" w:rsidP="00F4755D">
      <w:r>
        <w:t>Blok zadání úkolu 6.:</w:t>
      </w:r>
    </w:p>
    <w:p w:rsidR="00F4755D" w:rsidRDefault="00F4755D" w:rsidP="00F4755D">
      <w:pPr>
        <w:pStyle w:val="Odstavecseseznamem"/>
        <w:numPr>
          <w:ilvl w:val="0"/>
          <w:numId w:val="1"/>
        </w:numPr>
      </w:pPr>
      <w:r>
        <w:t xml:space="preserve">Vítám tě u posledního úkolu, pokud ses dostal až sem, tak si rozhodně zasloužíš trošku slávy. </w:t>
      </w:r>
      <w:del w:id="28" w:author="Tomáš Meiser" w:date="2013-09-18T10:05:00Z">
        <w:r w:rsidDel="00CB0004">
          <w:delText>Na balkoně</w:delText>
        </w:r>
      </w:del>
      <w:ins w:id="29" w:author="Tomáš Meiser" w:date="2013-09-18T10:05:00Z">
        <w:r w:rsidR="00CB0004">
          <w:t>V přízemí je</w:t>
        </w:r>
      </w:ins>
      <w:ins w:id="30" w:author="Tomáš Meiser" w:date="2013-09-18T10:25:00Z">
        <w:r w:rsidR="00C87583">
          <w:t xml:space="preserve"> přistávací kapsle</w:t>
        </w:r>
      </w:ins>
      <w:ins w:id="31" w:author="Tomáš Meiser" w:date="2013-09-18T10:05:00Z">
        <w:r w:rsidR="00CB0004">
          <w:t xml:space="preserve"> </w:t>
        </w:r>
      </w:ins>
      <w:del w:id="32" w:author="Tomáš Meiser" w:date="2013-09-18T10:05:00Z">
        <w:r w:rsidDel="00CB0004">
          <w:delText xml:space="preserve"> je exponát</w:delText>
        </w:r>
      </w:del>
      <w:r>
        <w:t xml:space="preserve"> se </w:t>
      </w:r>
      <w:ins w:id="33" w:author="Tomáš Meiser" w:date="2013-09-18T10:26:00Z">
        <w:r w:rsidR="00C87583">
          <w:t>s</w:t>
        </w:r>
      </w:ins>
      <w:bookmarkStart w:id="34" w:name="_GoBack"/>
      <w:bookmarkEnd w:id="34"/>
      <w:del w:id="35" w:author="Tomáš Meiser" w:date="2013-09-18T10:26:00Z">
        <w:r w:rsidDel="00C87583">
          <w:delText>S</w:delText>
        </w:r>
      </w:del>
      <w:r>
        <w:t xml:space="preserve">kafandrem, tak se vyfotografuj a fotografii si schovej na památku splněné mise Let na Měsíc. </w:t>
      </w:r>
    </w:p>
    <w:p w:rsidR="00F4755D" w:rsidRDefault="00F4755D" w:rsidP="00F4755D">
      <w:r>
        <w:t>Blok odpověď možnosti:</w:t>
      </w:r>
    </w:p>
    <w:p w:rsidR="00F4755D" w:rsidRDefault="00F4755D" w:rsidP="00F4755D">
      <w:pPr>
        <w:pStyle w:val="Odstavecseseznamem"/>
        <w:numPr>
          <w:ilvl w:val="0"/>
          <w:numId w:val="4"/>
        </w:numPr>
      </w:pPr>
      <w:r>
        <w:t>Povedlo se mi vyfotografovat.</w:t>
      </w:r>
    </w:p>
    <w:p w:rsidR="00F4755D" w:rsidRDefault="00F4755D" w:rsidP="00F4755D">
      <w:pPr>
        <w:pStyle w:val="Odstavecseseznamem"/>
        <w:numPr>
          <w:ilvl w:val="0"/>
          <w:numId w:val="4"/>
        </w:numPr>
      </w:pPr>
      <w:r>
        <w:t>Nepovedlo se mi vyfotografovat.</w:t>
      </w:r>
    </w:p>
    <w:p w:rsidR="00F4755D" w:rsidRDefault="00F4755D" w:rsidP="00F4755D">
      <w:r>
        <w:t xml:space="preserve">Blok odpověď </w:t>
      </w:r>
      <w:proofErr w:type="spellStart"/>
      <w:r>
        <w:t>welldone</w:t>
      </w:r>
      <w:proofErr w:type="spellEnd"/>
      <w:r>
        <w:t>:</w:t>
      </w:r>
    </w:p>
    <w:p w:rsidR="00F4755D" w:rsidRDefault="00F4755D" w:rsidP="00F4755D">
      <w:pPr>
        <w:ind w:firstLine="708"/>
      </w:pPr>
      <w:r>
        <w:t>Skvělé, ještě jednou gratulujeme ke splnění historické mise Let na Měsíc.</w:t>
      </w:r>
    </w:p>
    <w:p w:rsidR="00F4755D" w:rsidRDefault="00F4755D" w:rsidP="00F4755D">
      <w:r>
        <w:t xml:space="preserve">Blok odpověď </w:t>
      </w:r>
      <w:proofErr w:type="spellStart"/>
      <w:r>
        <w:t>sorry</w:t>
      </w:r>
      <w:proofErr w:type="spellEnd"/>
      <w:r>
        <w:t>:</w:t>
      </w:r>
    </w:p>
    <w:p w:rsidR="00F4755D" w:rsidRDefault="00F4755D" w:rsidP="00F4755D">
      <w:pPr>
        <w:ind w:firstLine="708"/>
      </w:pPr>
      <w:r>
        <w:t xml:space="preserve">Pokud se ti nepodařilo se vyfotografovat, požádej </w:t>
      </w:r>
      <w:proofErr w:type="spellStart"/>
      <w:r>
        <w:t>Edutainera</w:t>
      </w:r>
      <w:proofErr w:type="spellEnd"/>
      <w:r>
        <w:t xml:space="preserve"> ať ti pomůže. Gratulujeme ke splnění mise.</w:t>
      </w:r>
    </w:p>
    <w:p w:rsidR="009F4AA4" w:rsidRDefault="00C87583"/>
    <w:sectPr w:rsidR="009F4A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9" w:author="Tomáš Meiser" w:date="2013-09-18T09:04:00Z" w:initials="TM">
    <w:p w:rsidR="002A4BF0" w:rsidRDefault="002A4BF0">
      <w:pPr>
        <w:pStyle w:val="Textkomente"/>
      </w:pPr>
      <w:r>
        <w:rPr>
          <w:rStyle w:val="Odkaznakoment"/>
        </w:rPr>
        <w:annotationRef/>
      </w:r>
      <w:r>
        <w:t>Upravit dle exponátu</w:t>
      </w:r>
    </w:p>
    <w:p w:rsidR="002A4BF0" w:rsidRDefault="002A4BF0">
      <w:pPr>
        <w:pStyle w:val="Textkomente"/>
      </w:pPr>
    </w:p>
  </w:comment>
  <w:comment w:id="22" w:author="Tomáš Meiser" w:date="2013-09-18T10:02:00Z" w:initials="TM">
    <w:p w:rsidR="00CB0004" w:rsidRDefault="00CB0004">
      <w:pPr>
        <w:pStyle w:val="Textkomente"/>
      </w:pPr>
      <w:r>
        <w:rPr>
          <w:rStyle w:val="Odkaznakoment"/>
        </w:rPr>
        <w:annotationRef/>
      </w:r>
      <w:r>
        <w:t>Dle exponátu</w:t>
      </w:r>
    </w:p>
  </w:comment>
  <w:comment w:id="23" w:author="Tomáš Meiser" w:date="2013-09-18T10:02:00Z" w:initials="TM">
    <w:p w:rsidR="00CB0004" w:rsidRDefault="00CB0004">
      <w:pPr>
        <w:pStyle w:val="Textkomente"/>
      </w:pPr>
      <w:r>
        <w:rPr>
          <w:rStyle w:val="Odkaznakoment"/>
        </w:rPr>
        <w:annotationRef/>
      </w:r>
      <w:r>
        <w:t>Dle exponátu</w:t>
      </w:r>
    </w:p>
    <w:p w:rsidR="00CB0004" w:rsidRDefault="00CB0004">
      <w:pPr>
        <w:pStyle w:val="Textkomente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13104"/>
    <w:multiLevelType w:val="hybridMultilevel"/>
    <w:tmpl w:val="897E4B5E"/>
    <w:lvl w:ilvl="0" w:tplc="75965A9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7117C3"/>
    <w:multiLevelType w:val="hybridMultilevel"/>
    <w:tmpl w:val="67467B1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4249A3"/>
    <w:multiLevelType w:val="hybridMultilevel"/>
    <w:tmpl w:val="449C839A"/>
    <w:lvl w:ilvl="0" w:tplc="1326FE3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F3C25E5"/>
    <w:multiLevelType w:val="hybridMultilevel"/>
    <w:tmpl w:val="F49C9BB6"/>
    <w:lvl w:ilvl="0" w:tplc="7A1A9B0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55D"/>
    <w:rsid w:val="002A4BF0"/>
    <w:rsid w:val="00773D22"/>
    <w:rsid w:val="009A1BEB"/>
    <w:rsid w:val="00C87583"/>
    <w:rsid w:val="00CB0004"/>
    <w:rsid w:val="00F4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4755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4755D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2A4BF0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2A4BF0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2A4BF0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2A4BF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2A4BF0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A4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A4B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4755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4755D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2A4BF0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2A4BF0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2A4BF0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2A4BF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2A4BF0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A4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A4B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734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Tomáš Meiser</dc:creator>
  <cp:lastModifiedBy>Tomáš Meiser</cp:lastModifiedBy>
  <cp:revision>3</cp:revision>
  <dcterms:created xsi:type="dcterms:W3CDTF">2013-09-18T08:05:00Z</dcterms:created>
  <dcterms:modified xsi:type="dcterms:W3CDTF">2013-09-18T08:26:00Z</dcterms:modified>
</cp:coreProperties>
</file>